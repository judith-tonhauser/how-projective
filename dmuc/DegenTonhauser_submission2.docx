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3729" w14:textId="77777777" w:rsidR="00EC403F" w:rsidRPr="00EC403F" w:rsidRDefault="00EC403F" w:rsidP="00EC403F">
      <w:pPr>
        <w:spacing w:line="480" w:lineRule="auto"/>
        <w:jc w:val="center"/>
        <w:rPr>
          <w:ins w:id="0" w:author="Microsoft Office User" w:date="2019-09-18T18:11:00Z"/>
          <w:spacing w:val="-10"/>
          <w:kern w:val="28"/>
          <w:sz w:val="56"/>
          <w:szCs w:val="56"/>
        </w:rPr>
      </w:pPr>
      <w:ins w:id="1" w:author="Microsoft Office User" w:date="2019-09-18T18:11:00Z">
        <w:r w:rsidRPr="00EC403F">
          <w:rPr>
            <w:spacing w:val="-10"/>
            <w:kern w:val="28"/>
            <w:sz w:val="56"/>
            <w:szCs w:val="56"/>
          </w:rPr>
          <w:t xml:space="preserve">Managing web experiments for psycholinguistics: An example from experimental </w:t>
        </w:r>
      </w:ins>
      <w:ins w:id="2" w:author="Microsoft Office User" w:date="2019-10-02T09:53:00Z">
        <w:r w:rsidR="00F53529">
          <w:rPr>
            <w:spacing w:val="-10"/>
            <w:kern w:val="28"/>
            <w:sz w:val="56"/>
            <w:szCs w:val="56"/>
          </w:rPr>
          <w:t>semantics/</w:t>
        </w:r>
      </w:ins>
      <w:ins w:id="3" w:author="Microsoft Office User" w:date="2019-09-18T18:11:00Z">
        <w:r w:rsidRPr="00EC403F">
          <w:rPr>
            <w:spacing w:val="-10"/>
            <w:kern w:val="28"/>
            <w:sz w:val="56"/>
            <w:szCs w:val="56"/>
          </w:rPr>
          <w:t>pragmatics</w:t>
        </w:r>
      </w:ins>
    </w:p>
    <w:p w14:paraId="0FCD01D4" w14:textId="77777777" w:rsidR="00783F80" w:rsidRPr="00726483" w:rsidDel="00EC403F" w:rsidRDefault="009511D3" w:rsidP="005D3E99">
      <w:pPr>
        <w:pStyle w:val="Title"/>
        <w:spacing w:line="480" w:lineRule="auto"/>
        <w:jc w:val="center"/>
        <w:rPr>
          <w:del w:id="4" w:author="Microsoft Office User" w:date="2019-09-18T18:11:00Z"/>
          <w:rFonts w:ascii="Times New Roman" w:eastAsia="Times New Roman" w:hAnsi="Times New Roman" w:cs="Times New Roman"/>
        </w:rPr>
      </w:pPr>
      <w:del w:id="5" w:author="Microsoft Office User" w:date="2019-09-18T18:11:00Z">
        <w:r w:rsidRPr="00FD5111" w:rsidDel="00EC403F">
          <w:rPr>
            <w:rFonts w:ascii="Times New Roman" w:eastAsia="Times New Roman" w:hAnsi="Times New Roman" w:cs="Times New Roman"/>
          </w:rPr>
          <w:delText>Managing data for experimental semantics and pragmatics</w:delText>
        </w:r>
      </w:del>
    </w:p>
    <w:p w14:paraId="46CBE500" w14:textId="77777777" w:rsidR="009511D3" w:rsidRDefault="009511D3" w:rsidP="005D3E99">
      <w:pPr>
        <w:spacing w:line="480" w:lineRule="auto"/>
        <w:jc w:val="center"/>
        <w:rPr>
          <w:color w:val="000000"/>
        </w:rPr>
      </w:pPr>
      <w:r w:rsidRPr="00FD5111">
        <w:rPr>
          <w:color w:val="000000"/>
        </w:rPr>
        <w:t xml:space="preserve">Judith Degen (Stanford), Judith </w:t>
      </w:r>
      <w:proofErr w:type="spellStart"/>
      <w:r w:rsidRPr="00FD5111">
        <w:rPr>
          <w:color w:val="000000"/>
        </w:rPr>
        <w:t>Tonhauser</w:t>
      </w:r>
      <w:proofErr w:type="spellEnd"/>
      <w:r w:rsidRPr="00FD5111">
        <w:rPr>
          <w:color w:val="000000"/>
        </w:rPr>
        <w:t xml:space="preserve"> (</w:t>
      </w:r>
      <w:r w:rsidR="006B777F" w:rsidRPr="00FD5111">
        <w:rPr>
          <w:color w:val="000000"/>
        </w:rPr>
        <w:t>University of Stuttgart</w:t>
      </w:r>
      <w:r w:rsidRPr="00FD5111">
        <w:rPr>
          <w:color w:val="000000"/>
        </w:rPr>
        <w:t>)</w:t>
      </w:r>
    </w:p>
    <w:p w14:paraId="171D19AD" w14:textId="77777777" w:rsidR="00FD6517" w:rsidRPr="00FD5111" w:rsidRDefault="00FD6517" w:rsidP="005D3E99">
      <w:pPr>
        <w:spacing w:line="480" w:lineRule="auto"/>
        <w:jc w:val="center"/>
        <w:rPr>
          <w:color w:val="000000"/>
        </w:rPr>
      </w:pPr>
      <w:del w:id="6" w:author="Microsoft Office User" w:date="2019-09-18T18:11:00Z">
        <w:r w:rsidDel="00EC403F">
          <w:rPr>
            <w:color w:val="000000"/>
          </w:rPr>
          <w:delText>April 8</w:delText>
        </w:r>
      </w:del>
      <w:ins w:id="7" w:author="Microsoft Office User" w:date="2019-10-02T09:25:00Z">
        <w:r w:rsidR="00063D59">
          <w:rPr>
            <w:color w:val="000000"/>
          </w:rPr>
          <w:t xml:space="preserve">October </w:t>
        </w:r>
      </w:ins>
      <w:ins w:id="8" w:author="Microsoft Office User" w:date="2019-10-07T21:18:00Z">
        <w:r w:rsidR="00BD0609">
          <w:rPr>
            <w:color w:val="000000"/>
          </w:rPr>
          <w:t>8</w:t>
        </w:r>
      </w:ins>
      <w:r>
        <w:rPr>
          <w:color w:val="000000"/>
        </w:rPr>
        <w:t>, 2019</w:t>
      </w:r>
    </w:p>
    <w:p w14:paraId="526ED22C" w14:textId="77777777" w:rsidR="00783F80" w:rsidRPr="00FD5111" w:rsidRDefault="00783F80" w:rsidP="00FD5111">
      <w:pPr>
        <w:pStyle w:val="Heading1"/>
        <w:spacing w:line="480" w:lineRule="auto"/>
        <w:rPr>
          <w:rFonts w:ascii="Times New Roman" w:eastAsia="Times New Roman" w:hAnsi="Times New Roman" w:cs="Times New Roman"/>
        </w:rPr>
      </w:pPr>
      <w:r w:rsidRPr="00FD5111">
        <w:rPr>
          <w:rFonts w:ascii="Times New Roman" w:eastAsia="Times New Roman" w:hAnsi="Times New Roman" w:cs="Times New Roman"/>
        </w:rPr>
        <w:t>Abstract</w:t>
      </w:r>
    </w:p>
    <w:p w14:paraId="0081B10A" w14:textId="1C6FEBA0" w:rsidR="00125366" w:rsidRDefault="00B76CAD" w:rsidP="00125366">
      <w:pPr>
        <w:spacing w:line="480" w:lineRule="auto"/>
        <w:ind w:firstLine="720"/>
        <w:pPrChange w:id="9" w:author="Microsoft Office User" w:date="2019-10-02T09:27:00Z">
          <w:pPr>
            <w:spacing w:line="480" w:lineRule="auto"/>
          </w:pPr>
        </w:pPrChange>
      </w:pPr>
      <w:r w:rsidRPr="00FD5111">
        <w:t xml:space="preserve">The current DMUC </w:t>
      </w:r>
      <w:r w:rsidR="00BD0063" w:rsidRPr="00FD5111">
        <w:t>reports</w:t>
      </w:r>
      <w:r w:rsidRPr="00FD5111">
        <w:t xml:space="preserve"> </w:t>
      </w:r>
      <w:r w:rsidR="00BD0063" w:rsidRPr="00FD5111">
        <w:t xml:space="preserve">on the organization of </w:t>
      </w:r>
      <w:r w:rsidRPr="00FD5111">
        <w:t xml:space="preserve">an experimental </w:t>
      </w:r>
      <w:ins w:id="10" w:author="Microsoft Office User" w:date="2019-10-02T09:53:00Z">
        <w:r w:rsidR="00F53529">
          <w:t>semantics/</w:t>
        </w:r>
      </w:ins>
      <w:del w:id="11" w:author="Microsoft Office User" w:date="2019-10-02T09:25:00Z">
        <w:r w:rsidRPr="00FD5111" w:rsidDel="00812C89">
          <w:delText>semantics/</w:delText>
        </w:r>
      </w:del>
      <w:r w:rsidRPr="00FD5111">
        <w:t xml:space="preserve">pragmatics project </w:t>
      </w:r>
      <w:r w:rsidR="00BD0063" w:rsidRPr="00FD5111">
        <w:t xml:space="preserve">that investigated the extent to which variability in </w:t>
      </w:r>
      <w:ins w:id="12" w:author="" w:date="2019-10-07T19:23:00Z">
        <w:r w:rsidR="000727EA">
          <w:t xml:space="preserve">a </w:t>
        </w:r>
      </w:ins>
      <w:del w:id="13" w:author="" w:date="2019-10-07T19:23:00Z">
        <w:r w:rsidR="00BD0063" w:rsidRPr="00FD5111" w:rsidDel="000727EA">
          <w:delText xml:space="preserve">projective </w:delText>
        </w:r>
      </w:del>
      <w:r w:rsidR="00BD0063" w:rsidRPr="00FD5111">
        <w:t>content</w:t>
      </w:r>
      <w:r w:rsidR="00B81B24" w:rsidRPr="00FD5111">
        <w:t>’s projectivity</w:t>
      </w:r>
      <w:ins w:id="14" w:author="Microsoft Office User" w:date="2019-10-07T21:18:00Z">
        <w:r w:rsidR="00BD0609">
          <w:t xml:space="preserve"> </w:t>
        </w:r>
      </w:ins>
      <w:del w:id="15" w:author="Microsoft Office User" w:date="2019-10-07T21:19:00Z">
        <w:r w:rsidR="00BD0063" w:rsidRPr="00FD5111" w:rsidDel="00BD0609">
          <w:delText xml:space="preserve"> </w:delText>
        </w:r>
      </w:del>
      <w:r w:rsidR="00BD0063" w:rsidRPr="00FD5111">
        <w:t>is predicted by that content’s at-</w:t>
      </w:r>
      <w:proofErr w:type="spellStart"/>
      <w:r w:rsidR="00BD0063" w:rsidRPr="00FD5111">
        <w:t>issueness</w:t>
      </w:r>
      <w:proofErr w:type="spellEnd"/>
      <w:r w:rsidR="00783F80" w:rsidRPr="00FD5111">
        <w:t xml:space="preserve"> </w:t>
      </w:r>
      <w:r w:rsidR="00C334A6" w:rsidRPr="00FD5111">
        <w:fldChar w:fldCharType="begin" w:fldLock="1"/>
      </w:r>
      <w:r w:rsidR="00783F80" w:rsidRPr="00FD5111">
        <w:instrText>ADDIN CSL_CITATION {"citationItems":[{"id":"ITEM-1","itemData":{"DOI":"10.1093/jos/ffy007","author":[{"dropping-particle":"","family":"Tonhauser","given":"Judith","non-dropping-particle":"","parse-names":false,"suffix":""},{"dropping-particle":"","family":"Beaver","given":"David I","non-dropping-particle":"","parse-names":false,"suffix":""},{"dropping-particle":"","family":"Degen","given":"Judith","non-dropping-particle":"","parse-names":false,"suffix":""}],"container-title":"Journal of Semantics","id":"ITEM-1","issue":"August","issued":{"date-parts":[["2018"]]},"page":"1-48","title":"How Projective is Projective Content? Gradience in Projectivity and At-issueness","type":"article-journal"},"uris":["http://www.mendeley.com/documents/?uuid=9f5bc0cb-16d8-434a-beb8-be3eb5408fe6"]}],"mendeley":{"formattedCitation":"(Tonhauser, Beaver, &amp; Degen, 2018)","plainTextFormattedCitation":"(Tonhauser, Beaver, &amp; Degen, 2018)","previouslyFormattedCitation":"(Tonhauser, Beaver, &amp; Degen, 2018)"},"properties":{"noteIndex":0},"schema":"https://github.com/citation-style-language/schema/raw/master/csl-citation.json"}</w:instrText>
      </w:r>
      <w:r w:rsidR="00C334A6" w:rsidRPr="00FD5111">
        <w:fldChar w:fldCharType="separate"/>
      </w:r>
      <w:r w:rsidR="00783F80" w:rsidRPr="00FD5111">
        <w:rPr>
          <w:noProof/>
        </w:rPr>
        <w:t>(Tonhauser, Beaver, &amp; Degen, 2018)</w:t>
      </w:r>
      <w:r w:rsidR="00C334A6" w:rsidRPr="00FD5111">
        <w:fldChar w:fldCharType="end"/>
      </w:r>
      <w:r w:rsidR="00BD0063" w:rsidRPr="00FD5111">
        <w:t xml:space="preserve">. The project included </w:t>
      </w:r>
      <w:r w:rsidRPr="00FD5111">
        <w:t xml:space="preserve">four web-based </w:t>
      </w:r>
      <w:r w:rsidR="00705529" w:rsidRPr="00FD5111">
        <w:t>experiments in which participants adjusted sliding scales to provide projectivity and at-</w:t>
      </w:r>
      <w:proofErr w:type="spellStart"/>
      <w:r w:rsidR="00705529" w:rsidRPr="00FD5111">
        <w:t>issueness</w:t>
      </w:r>
      <w:proofErr w:type="spellEnd"/>
      <w:r w:rsidR="00705529" w:rsidRPr="00FD5111">
        <w:t xml:space="preserve"> ratings for </w:t>
      </w:r>
      <w:r w:rsidR="00254ED7">
        <w:t>close to 300</w:t>
      </w:r>
      <w:r w:rsidR="00705529" w:rsidRPr="00FD5111">
        <w:t xml:space="preserve"> items. </w:t>
      </w:r>
      <w:r w:rsidR="00B81B24" w:rsidRPr="00FD5111">
        <w:t xml:space="preserve">The </w:t>
      </w:r>
      <w:r w:rsidR="00705529" w:rsidRPr="00FD5111">
        <w:t xml:space="preserve">workflow and best practices we report here are generalizable to any sufficiently similar web-based study, </w:t>
      </w:r>
      <w:r w:rsidR="0095551D" w:rsidRPr="00FD5111">
        <w:t>as well as to in-lab studies and dependent measures that differ substantially from the reported ones, e.g., online measures like eye movements</w:t>
      </w:r>
      <w:r w:rsidR="00705529" w:rsidRPr="00FD5111">
        <w:t xml:space="preserve">. </w:t>
      </w:r>
      <w:commentRangeStart w:id="16"/>
      <w:ins w:id="17" w:author="" w:date="2019-10-07T19:24:00Z">
        <w:r w:rsidR="00F14677">
          <w:t xml:space="preserve">The </w:t>
        </w:r>
        <w:del w:id="18" w:author="Microsoft Office User" w:date="2019-10-07T21:22:00Z">
          <w:r w:rsidR="00F14677" w:rsidDel="008A1316">
            <w:delText>DMUC</w:delText>
          </w:r>
        </w:del>
      </w:ins>
      <w:ins w:id="19" w:author="Microsoft Office User" w:date="2019-10-07T21:22:00Z">
        <w:r w:rsidR="008A1316">
          <w:t>workflow</w:t>
        </w:r>
      </w:ins>
      <w:ins w:id="20" w:author="Microsoft Office User" w:date="2019-10-02T09:28:00Z">
        <w:r w:rsidR="00812C89">
          <w:t xml:space="preserve"> </w:t>
        </w:r>
      </w:ins>
      <w:commentRangeEnd w:id="16"/>
      <w:r w:rsidR="00F14677">
        <w:rPr>
          <w:rStyle w:val="CommentReference"/>
          <w:vanish/>
        </w:rPr>
        <w:commentReference w:id="16"/>
      </w:r>
      <w:ins w:id="21" w:author="Microsoft Office User" w:date="2019-10-02T11:32:00Z">
        <w:r w:rsidR="00C45B50">
          <w:t>further</w:t>
        </w:r>
      </w:ins>
      <w:ins w:id="22" w:author="Microsoft Office User" w:date="2019-10-02T09:28:00Z">
        <w:r w:rsidR="00812C89">
          <w:t xml:space="preserve"> </w:t>
        </w:r>
      </w:ins>
      <w:del w:id="23" w:author="Microsoft Office User" w:date="2019-10-02T09:28:00Z">
        <w:r w:rsidR="00705529" w:rsidRPr="00FD5111" w:rsidDel="00812C89">
          <w:delText xml:space="preserve">We also acknowledge that experimental semantics/pragmatics projects increasingly </w:delText>
        </w:r>
      </w:del>
      <w:del w:id="24" w:author="Microsoft Office User" w:date="2019-10-02T09:29:00Z">
        <w:r w:rsidR="00705529" w:rsidRPr="00FD5111" w:rsidDel="00812C89">
          <w:delText>include a</w:delText>
        </w:r>
        <w:r w:rsidR="0095551D" w:rsidRPr="00FD5111" w:rsidDel="00812C89">
          <w:delText xml:space="preserve"> </w:delText>
        </w:r>
      </w:del>
      <w:ins w:id="25" w:author="Microsoft Office User" w:date="2019-10-02T09:29:00Z">
        <w:r w:rsidR="00812C89">
          <w:t xml:space="preserve">easily accommodates </w:t>
        </w:r>
      </w:ins>
      <w:r w:rsidR="00705529" w:rsidRPr="00FD5111">
        <w:t xml:space="preserve">computational </w:t>
      </w:r>
      <w:ins w:id="26" w:author="Microsoft Office User" w:date="2019-10-02T09:30:00Z">
        <w:r w:rsidR="00812C89">
          <w:t xml:space="preserve">project components including </w:t>
        </w:r>
      </w:ins>
      <w:r w:rsidR="00705529" w:rsidRPr="00FD5111">
        <w:t>cognitive model</w:t>
      </w:r>
      <w:ins w:id="27" w:author="Microsoft Office User" w:date="2019-10-02T09:30:00Z">
        <w:r w:rsidR="00812C89">
          <w:t xml:space="preserve">s </w:t>
        </w:r>
      </w:ins>
      <w:del w:id="28" w:author="Microsoft Office User" w:date="2019-10-02T09:30:00Z">
        <w:r w:rsidR="00705529" w:rsidRPr="00FD5111" w:rsidDel="00812C89">
          <w:delText xml:space="preserve">ing </w:delText>
        </w:r>
      </w:del>
      <w:ins w:id="29" w:author="Microsoft Office User" w:date="2019-10-02T09:30:00Z">
        <w:r w:rsidR="00812C89">
          <w:t>and</w:t>
        </w:r>
      </w:ins>
      <w:ins w:id="30" w:author="Microsoft Office User" w:date="2019-10-02T09:29:00Z">
        <w:r w:rsidR="00812C89">
          <w:t xml:space="preserve"> </w:t>
        </w:r>
        <w:r w:rsidR="00812C89">
          <w:lastRenderedPageBreak/>
          <w:t xml:space="preserve">corpus </w:t>
        </w:r>
      </w:ins>
      <w:ins w:id="31" w:author="Microsoft Office User" w:date="2019-10-02T09:30:00Z">
        <w:r w:rsidR="00812C89">
          <w:t>analyses</w:t>
        </w:r>
      </w:ins>
      <w:ins w:id="32" w:author="Microsoft Office User" w:date="2019-10-02T09:31:00Z">
        <w:r w:rsidR="00812C89">
          <w:t>, though the current DMUC does not include these components</w:t>
        </w:r>
      </w:ins>
      <w:ins w:id="33" w:author="Microsoft Office User" w:date="2019-10-02T09:30:00Z">
        <w:r w:rsidR="00812C89">
          <w:t>.</w:t>
        </w:r>
      </w:ins>
      <w:del w:id="34" w:author="Microsoft Office User" w:date="2019-10-02T09:30:00Z">
        <w:r w:rsidR="00705529" w:rsidRPr="00FD5111" w:rsidDel="00812C89">
          <w:delText>component in addition to standard experimental data analysis.</w:delText>
        </w:r>
      </w:del>
      <w:del w:id="35" w:author="Microsoft Office User" w:date="2019-10-02T09:31:00Z">
        <w:r w:rsidR="00705529" w:rsidRPr="00FD5111" w:rsidDel="00812C89">
          <w:delText xml:space="preserve"> While the current DMUC does not include a cognitive model, we add some remarks on how to maintain development and documentation of cognitive models towards the end of this chapter.</w:delText>
        </w:r>
      </w:del>
      <w:r w:rsidR="00705529" w:rsidRPr="00FD5111">
        <w:t xml:space="preserve"> The </w:t>
      </w:r>
      <w:del w:id="36" w:author="" w:date="2019-10-07T19:25:00Z">
        <w:r w:rsidR="00705529" w:rsidRPr="00FD5111" w:rsidDel="00A66AE2">
          <w:delText xml:space="preserve">following </w:delText>
        </w:r>
      </w:del>
      <w:ins w:id="37" w:author="" w:date="2019-10-07T19:25:00Z">
        <w:r w:rsidR="00A66AE2">
          <w:t>DMUC</w:t>
        </w:r>
        <w:r w:rsidR="00A66AE2" w:rsidRPr="00FD5111">
          <w:t xml:space="preserve"> </w:t>
        </w:r>
      </w:ins>
      <w:ins w:id="38" w:author="Microsoft Office User" w:date="2019-10-02T11:32:00Z">
        <w:r w:rsidR="00C45B50">
          <w:t xml:space="preserve">also </w:t>
        </w:r>
      </w:ins>
      <w:del w:id="39" w:author="Microsoft Office User" w:date="2019-10-02T09:31:00Z">
        <w:r w:rsidR="00705529" w:rsidRPr="00FD5111" w:rsidDel="00812C89">
          <w:delText xml:space="preserve">also </w:delText>
        </w:r>
      </w:del>
      <w:r w:rsidR="00705529" w:rsidRPr="00FD5111">
        <w:t xml:space="preserve">describes best practices within the first author’s </w:t>
      </w:r>
      <w:proofErr w:type="spellStart"/>
      <w:r w:rsidR="00705529" w:rsidRPr="00FD5111">
        <w:t>interActive</w:t>
      </w:r>
      <w:proofErr w:type="spellEnd"/>
      <w:r w:rsidR="00705529" w:rsidRPr="00FD5111">
        <w:t xml:space="preserve"> Language Processing Lab at Stanford (ALPS) </w:t>
      </w:r>
      <w:del w:id="40" w:author="Microsoft Office User" w:date="2019-09-30T08:29:00Z">
        <w:r w:rsidR="00705529" w:rsidRPr="00FD5111" w:rsidDel="008329D1">
          <w:delText xml:space="preserve">as of </w:delText>
        </w:r>
      </w:del>
      <w:ins w:id="41" w:author="Microsoft Office User" w:date="2019-09-30T08:29:00Z">
        <w:r w:rsidR="008329D1">
          <w:t xml:space="preserve">at </w:t>
        </w:r>
      </w:ins>
      <w:r w:rsidR="0095551D" w:rsidRPr="00FD5111">
        <w:t xml:space="preserve">the time of </w:t>
      </w:r>
      <w:del w:id="42" w:author="Microsoft Office User" w:date="2019-10-02T09:31:00Z">
        <w:r w:rsidR="0095551D" w:rsidRPr="00FD5111" w:rsidDel="00812C89">
          <w:delText>publication</w:delText>
        </w:r>
      </w:del>
      <w:ins w:id="43" w:author="Microsoft Office User" w:date="2019-10-02T09:31:00Z">
        <w:r w:rsidR="00812C89">
          <w:t>writing</w:t>
        </w:r>
      </w:ins>
      <w:r w:rsidR="00705529" w:rsidRPr="00FD5111">
        <w:t xml:space="preserve">. </w:t>
      </w:r>
      <w:r w:rsidR="009765E8" w:rsidRPr="00FD5111">
        <w:t xml:space="preserve">We close with some reflections on what we would </w:t>
      </w:r>
      <w:del w:id="44" w:author="Microsoft Office User" w:date="2019-09-30T12:17:00Z">
        <w:r w:rsidR="009765E8" w:rsidRPr="00FD5111" w:rsidDel="00CB1AF9">
          <w:delText>change</w:delText>
        </w:r>
      </w:del>
      <w:ins w:id="45" w:author="Microsoft Office User" w:date="2019-09-30T12:17:00Z">
        <w:r w:rsidR="00CB1AF9">
          <w:t>do differently if we</w:t>
        </w:r>
      </w:ins>
      <w:del w:id="46" w:author="Microsoft Office User" w:date="2019-09-30T12:17:00Z">
        <w:r w:rsidR="009765E8" w:rsidRPr="00FD5111" w:rsidDel="00CB1AF9">
          <w:delText>,</w:delText>
        </w:r>
      </w:del>
      <w:r w:rsidR="009765E8" w:rsidRPr="00FD5111">
        <w:t xml:space="preserve"> were we to start </w:t>
      </w:r>
      <w:ins w:id="47" w:author="Microsoft Office User" w:date="2019-09-30T12:17:00Z">
        <w:r w:rsidR="00C84E5B">
          <w:t xml:space="preserve">this project </w:t>
        </w:r>
      </w:ins>
      <w:r w:rsidR="009765E8" w:rsidRPr="00FD5111">
        <w:t>again from scratch.</w:t>
      </w:r>
    </w:p>
    <w:p w14:paraId="0A7171F3" w14:textId="77777777" w:rsidR="001732C6" w:rsidRPr="00FD5111" w:rsidRDefault="002C0D35" w:rsidP="00FD5111">
      <w:pPr>
        <w:pStyle w:val="Heading1"/>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1. </w:t>
      </w:r>
      <w:r w:rsidR="005675F5">
        <w:rPr>
          <w:rFonts w:ascii="Times New Roman" w:eastAsia="Times New Roman" w:hAnsi="Times New Roman" w:cs="Times New Roman"/>
        </w:rPr>
        <w:t>Research hypothesis</w:t>
      </w:r>
      <w:r w:rsidR="007A5415" w:rsidRPr="00FD5111">
        <w:rPr>
          <w:rFonts w:ascii="Times New Roman" w:eastAsia="Times New Roman" w:hAnsi="Times New Roman" w:cs="Times New Roman"/>
        </w:rPr>
        <w:t>: the less at-issue a content is, the more it projects</w:t>
      </w:r>
    </w:p>
    <w:p w14:paraId="3D2D3C4A" w14:textId="77777777" w:rsidR="00125366" w:rsidRDefault="00783F80" w:rsidP="00125366">
      <w:pPr>
        <w:spacing w:line="480" w:lineRule="auto"/>
        <w:ind w:firstLine="360"/>
        <w:pPrChange w:id="48" w:author="Microsoft Office User" w:date="2019-09-30T08:50:00Z">
          <w:pPr>
            <w:spacing w:line="480" w:lineRule="auto"/>
          </w:pPr>
        </w:pPrChange>
      </w:pPr>
      <w:r w:rsidRPr="00FD5111">
        <w:t xml:space="preserve">The project whose organization is described in this DMUC was published in </w:t>
      </w:r>
      <w:r w:rsidR="00C334A6" w:rsidRPr="00FD5111">
        <w:fldChar w:fldCharType="begin" w:fldLock="1"/>
      </w:r>
      <w:r w:rsidR="009079B8" w:rsidRPr="00FD5111">
        <w:instrText>ADDIN CSL_CITATION {"citationItems":[{"id":"ITEM-1","itemData":{"DOI":"10.1093/jos/ffy007","author":[{"dropping-particle":"","family":"Tonhauser","given":"Judith","non-dropping-particle":"","parse-names":false,"suffix":""},{"dropping-particle":"","family":"Beaver","given":"David I","non-dropping-particle":"","parse-names":false,"suffix":""},{"dropping-particle":"","family":"Degen","given":"Judith","non-dropping-particle":"","parse-names":false,"suffix":""}],"container-title":"Journal of Semantics","id":"ITEM-1","issue":"August","issued":{"date-parts":[["2018"]]},"page":"1-48","title":"How Projective is Projective Content? Gradience in Projectivity and At-issueness","type":"article-journal"},"uris":["http://www.mendeley.com/documents/?uuid=9f5bc0cb-16d8-434a-beb8-be3eb5408fe6"]}],"mendeley":{"formattedCitation":"(Tonhauser et al., 2018)","manualFormatting":"Tonhauser et al. (2018)","plainTextFormattedCitation":"(Tonhauser et al., 2018)","previouslyFormattedCitation":"(Tonhauser et al., 2018)"},"properties":{"noteIndex":0},"schema":"https://github.com/citation-style-language/schema/raw/master/csl-citation.json"}</w:instrText>
      </w:r>
      <w:r w:rsidR="00C334A6" w:rsidRPr="00FD5111">
        <w:fldChar w:fldCharType="separate"/>
      </w:r>
      <w:r w:rsidRPr="00FD5111">
        <w:rPr>
          <w:noProof/>
        </w:rPr>
        <w:t>Tonhauser et al. (2018)</w:t>
      </w:r>
      <w:r w:rsidR="00C334A6" w:rsidRPr="00FD5111">
        <w:fldChar w:fldCharType="end"/>
      </w:r>
      <w:r w:rsidRPr="00FD5111">
        <w:t xml:space="preserve"> </w:t>
      </w:r>
      <w:r w:rsidR="001732C6" w:rsidRPr="00FD5111">
        <w:t>and addressed the following questions</w:t>
      </w:r>
      <w:ins w:id="49" w:author="Microsoft Office User" w:date="2019-10-02T09:40:00Z">
        <w:r w:rsidR="005E36D1">
          <w:t xml:space="preserve">, which we explain </w:t>
        </w:r>
      </w:ins>
      <w:ins w:id="50" w:author="Microsoft Office User" w:date="2019-10-02T10:01:00Z">
        <w:r w:rsidR="009E0193">
          <w:t xml:space="preserve">further </w:t>
        </w:r>
      </w:ins>
      <w:ins w:id="51" w:author="Microsoft Office User" w:date="2019-10-02T09:40:00Z">
        <w:r w:rsidR="005E36D1">
          <w:t>below</w:t>
        </w:r>
      </w:ins>
      <w:r w:rsidR="001732C6" w:rsidRPr="00FD5111">
        <w:t>:</w:t>
      </w:r>
    </w:p>
    <w:p w14:paraId="0B6EAD07" w14:textId="77777777" w:rsidR="00783F80" w:rsidRPr="00FD5111" w:rsidRDefault="00783F80" w:rsidP="00FD5111">
      <w:pPr>
        <w:pStyle w:val="ListParagraph"/>
        <w:numPr>
          <w:ilvl w:val="0"/>
          <w:numId w:val="1"/>
        </w:numPr>
        <w:spacing w:line="480" w:lineRule="auto"/>
      </w:pPr>
      <w:r w:rsidRPr="00FD5111">
        <w:t xml:space="preserve">Is there variability in the extent to which the </w:t>
      </w:r>
      <w:del w:id="52" w:author="" w:date="2019-10-07T19:27:00Z">
        <w:r w:rsidRPr="00FD5111" w:rsidDel="00532671">
          <w:delText xml:space="preserve">projective </w:delText>
        </w:r>
      </w:del>
      <w:r w:rsidRPr="00FD5111">
        <w:t xml:space="preserve">content </w:t>
      </w:r>
      <w:del w:id="53" w:author="" w:date="2019-10-07T19:27:00Z">
        <w:r w:rsidRPr="00FD5111" w:rsidDel="00532671">
          <w:delText xml:space="preserve">of </w:delText>
        </w:r>
      </w:del>
      <w:ins w:id="54" w:author="" w:date="2019-10-07T19:27:00Z">
        <w:r w:rsidR="00532671">
          <w:t>associated with</w:t>
        </w:r>
        <w:r w:rsidR="00532671" w:rsidRPr="00FD5111">
          <w:t xml:space="preserve"> </w:t>
        </w:r>
      </w:ins>
      <w:r w:rsidRPr="00FD5111">
        <w:t>a</w:t>
      </w:r>
      <w:ins w:id="55" w:author="" w:date="2019-10-07T19:27:00Z">
        <w:r w:rsidR="00532671">
          <w:t xml:space="preserve">n </w:t>
        </w:r>
      </w:ins>
      <w:del w:id="56" w:author="" w:date="2019-10-07T19:27:00Z">
        <w:r w:rsidRPr="00FD5111" w:rsidDel="00532671">
          <w:delText xml:space="preserve"> lexical </w:delText>
        </w:r>
      </w:del>
      <w:r w:rsidRPr="00FD5111">
        <w:t>expression project</w:t>
      </w:r>
      <w:r w:rsidR="001732C6" w:rsidRPr="00FD5111">
        <w:t>s</w:t>
      </w:r>
      <w:r w:rsidRPr="00FD5111">
        <w:t>?</w:t>
      </w:r>
    </w:p>
    <w:p w14:paraId="2FF0A1F0" w14:textId="77777777" w:rsidR="00783F80" w:rsidRPr="00FD5111" w:rsidRDefault="00783F80" w:rsidP="00FD5111">
      <w:pPr>
        <w:pStyle w:val="ListParagraph"/>
        <w:numPr>
          <w:ilvl w:val="0"/>
          <w:numId w:val="1"/>
        </w:numPr>
        <w:spacing w:line="480" w:lineRule="auto"/>
      </w:pPr>
      <w:r w:rsidRPr="00FD5111">
        <w:t xml:space="preserve">If there is variability, is </w:t>
      </w:r>
      <w:r w:rsidR="001732C6" w:rsidRPr="00FD5111">
        <w:t xml:space="preserve">degree of </w:t>
      </w:r>
      <w:del w:id="57" w:author="Microsoft Office User" w:date="2019-10-02T09:45:00Z">
        <w:r w:rsidRPr="00FD5111" w:rsidDel="008F3348">
          <w:delText xml:space="preserve">projectivity </w:delText>
        </w:r>
      </w:del>
      <w:ins w:id="58" w:author="Microsoft Office User" w:date="2019-10-02T09:45:00Z">
        <w:r w:rsidR="008F3348">
          <w:t>projection</w:t>
        </w:r>
        <w:r w:rsidR="008F3348" w:rsidRPr="00FD5111">
          <w:t xml:space="preserve"> </w:t>
        </w:r>
      </w:ins>
      <w:r w:rsidRPr="00FD5111">
        <w:t xml:space="preserve">predicted by a </w:t>
      </w:r>
      <w:del w:id="59" w:author="Microsoft Office User" w:date="2019-10-02T09:49:00Z">
        <w:r w:rsidRPr="00FD5111" w:rsidDel="009D60F0">
          <w:delText xml:space="preserve">particular item’s </w:delText>
        </w:r>
      </w:del>
      <w:ins w:id="60" w:author="Microsoft Office User" w:date="2019-10-02T09:49:00Z">
        <w:r w:rsidR="009D60F0">
          <w:t xml:space="preserve">content’s </w:t>
        </w:r>
      </w:ins>
      <w:r w:rsidRPr="00FD5111">
        <w:t>at-</w:t>
      </w:r>
      <w:proofErr w:type="spellStart"/>
      <w:r w:rsidRPr="00FD5111">
        <w:t>issueness</w:t>
      </w:r>
      <w:proofErr w:type="spellEnd"/>
      <w:r w:rsidRPr="00FD5111">
        <w:t>?</w:t>
      </w:r>
    </w:p>
    <w:p w14:paraId="3D813719" w14:textId="77777777" w:rsidR="00125366" w:rsidRDefault="001732C6" w:rsidP="00125366">
      <w:pPr>
        <w:spacing w:line="480" w:lineRule="auto"/>
        <w:ind w:firstLine="360"/>
        <w:pPrChange w:id="61" w:author="Microsoft Office User" w:date="2019-09-30T08:50:00Z">
          <w:pPr>
            <w:spacing w:line="480" w:lineRule="auto"/>
          </w:pPr>
        </w:pPrChange>
      </w:pPr>
      <w:r w:rsidRPr="00FD5111">
        <w:t xml:space="preserve">For instance, the verb </w:t>
      </w:r>
      <w:r w:rsidRPr="00FD5111">
        <w:rPr>
          <w:i/>
        </w:rPr>
        <w:t xml:space="preserve">regret </w:t>
      </w:r>
      <w:r w:rsidRPr="00FD5111">
        <w:t xml:space="preserve">is typically taken to be a </w:t>
      </w:r>
      <w:proofErr w:type="spellStart"/>
      <w:r w:rsidRPr="00FD5111">
        <w:t>factive</w:t>
      </w:r>
      <w:proofErr w:type="spellEnd"/>
      <w:r w:rsidRPr="00FD5111">
        <w:t xml:space="preserve"> predicate. This means that even when embedded under </w:t>
      </w:r>
      <w:ins w:id="62" w:author="Microsoft Office User" w:date="2019-10-02T09:35:00Z">
        <w:r w:rsidR="00E8778F">
          <w:t xml:space="preserve">so-called </w:t>
        </w:r>
      </w:ins>
      <w:del w:id="63" w:author="Microsoft Office User" w:date="2019-10-02T09:35:00Z">
        <w:r w:rsidRPr="00FD5111" w:rsidDel="00E8778F">
          <w:delText xml:space="preserve">an </w:delText>
        </w:r>
      </w:del>
      <w:r w:rsidRPr="00FD5111">
        <w:t>entailment-canceling operator</w:t>
      </w:r>
      <w:ins w:id="64" w:author="Microsoft Office User" w:date="2019-10-02T09:35:00Z">
        <w:r w:rsidR="00E8778F">
          <w:t>s</w:t>
        </w:r>
      </w:ins>
      <w:r w:rsidRPr="00FD5111">
        <w:t xml:space="preserve"> like</w:t>
      </w:r>
      <w:del w:id="65" w:author="Microsoft Office User" w:date="2019-10-02T09:35:00Z">
        <w:r w:rsidRPr="00FD5111" w:rsidDel="00E8778F">
          <w:delText xml:space="preserve"> a</w:delText>
        </w:r>
      </w:del>
      <w:r w:rsidRPr="00FD5111">
        <w:t xml:space="preserve"> polar question</w:t>
      </w:r>
      <w:ins w:id="66" w:author="Microsoft Office User" w:date="2019-10-02T09:35:00Z">
        <w:r w:rsidR="00E8778F">
          <w:t>s</w:t>
        </w:r>
      </w:ins>
      <w:r w:rsidRPr="00FD5111">
        <w:t xml:space="preserve"> as in (1)</w:t>
      </w:r>
      <w:ins w:id="67" w:author="Microsoft Office User" w:date="2019-10-02T09:35:00Z">
        <w:r w:rsidR="00E8778F">
          <w:t xml:space="preserve"> or negation as in (2)</w:t>
        </w:r>
      </w:ins>
      <w:r w:rsidRPr="00FD5111">
        <w:t xml:space="preserve">, the content of its complement – here </w:t>
      </w:r>
      <w:r w:rsidRPr="00FD5111">
        <w:rPr>
          <w:i/>
        </w:rPr>
        <w:t>that Mike visited Alcatraz</w:t>
      </w:r>
      <w:r w:rsidRPr="00FD5111">
        <w:t xml:space="preserve"> – is taken to project, i.e., the speaker of (1) </w:t>
      </w:r>
      <w:ins w:id="68" w:author="Microsoft Office User" w:date="2019-10-02T09:36:00Z">
        <w:r w:rsidR="005C1F29">
          <w:t xml:space="preserve">and (2) </w:t>
        </w:r>
      </w:ins>
      <w:r w:rsidRPr="00FD5111">
        <w:t xml:space="preserve">is taken to be committed to Mike having visited Alcatraz. </w:t>
      </w:r>
    </w:p>
    <w:p w14:paraId="212B9BCA" w14:textId="77777777" w:rsidR="001732C6" w:rsidRDefault="001732C6" w:rsidP="00FD5111">
      <w:pPr>
        <w:pStyle w:val="ListParagraph"/>
        <w:numPr>
          <w:ilvl w:val="0"/>
          <w:numId w:val="3"/>
        </w:numPr>
        <w:spacing w:line="480" w:lineRule="auto"/>
        <w:rPr>
          <w:ins w:id="69" w:author="Microsoft Office User" w:date="2019-10-02T09:35:00Z"/>
        </w:rPr>
      </w:pPr>
      <w:del w:id="70" w:author="Microsoft Office User" w:date="2019-10-02T09:44:00Z">
        <w:r w:rsidRPr="00FD5111" w:rsidDel="005E36D1">
          <w:delText xml:space="preserve">Did </w:delText>
        </w:r>
      </w:del>
      <w:ins w:id="71" w:author="Microsoft Office User" w:date="2019-10-02T09:44:00Z">
        <w:r w:rsidR="005E36D1">
          <w:t>Does</w:t>
        </w:r>
        <w:r w:rsidR="005E36D1" w:rsidRPr="00FD5111">
          <w:t xml:space="preserve"> </w:t>
        </w:r>
      </w:ins>
      <w:r w:rsidRPr="00FD5111">
        <w:t>Felipe regret that Mike visited Alcatraz?</w:t>
      </w:r>
    </w:p>
    <w:p w14:paraId="210468D4" w14:textId="77777777" w:rsidR="00E8778F" w:rsidRDefault="00E8778F" w:rsidP="00FD5111">
      <w:pPr>
        <w:pStyle w:val="ListParagraph"/>
        <w:numPr>
          <w:ilvl w:val="0"/>
          <w:numId w:val="3"/>
        </w:numPr>
        <w:spacing w:line="480" w:lineRule="auto"/>
        <w:rPr>
          <w:ins w:id="72" w:author="Microsoft Office User" w:date="2019-10-02T09:40:00Z"/>
        </w:rPr>
      </w:pPr>
      <w:ins w:id="73" w:author="Microsoft Office User" w:date="2019-10-02T09:35:00Z">
        <w:r>
          <w:lastRenderedPageBreak/>
          <w:t>F</w:t>
        </w:r>
      </w:ins>
      <w:ins w:id="74" w:author="Microsoft Office User" w:date="2019-10-02T09:36:00Z">
        <w:r>
          <w:t xml:space="preserve">elipe </w:t>
        </w:r>
      </w:ins>
      <w:ins w:id="75" w:author="Microsoft Office User" w:date="2019-10-02T09:44:00Z">
        <w:r w:rsidR="005E36D1">
          <w:t>doesn’t</w:t>
        </w:r>
      </w:ins>
      <w:ins w:id="76" w:author="Microsoft Office User" w:date="2019-10-02T09:36:00Z">
        <w:r>
          <w:t xml:space="preserve"> regret that Mike visited Alcatraz.</w:t>
        </w:r>
      </w:ins>
    </w:p>
    <w:p w14:paraId="41365BB1" w14:textId="77777777" w:rsidR="005E36D1" w:rsidRDefault="005E36D1" w:rsidP="005E36D1">
      <w:pPr>
        <w:spacing w:line="480" w:lineRule="auto"/>
        <w:rPr>
          <w:ins w:id="77" w:author="Microsoft Office User" w:date="2019-10-02T09:43:00Z"/>
        </w:rPr>
      </w:pPr>
      <w:ins w:id="78" w:author="Microsoft Office User" w:date="2019-10-02T09:40:00Z">
        <w:r>
          <w:t xml:space="preserve">This is in contrast to </w:t>
        </w:r>
      </w:ins>
      <w:ins w:id="79" w:author="Microsoft Office User" w:date="2019-10-02T09:42:00Z">
        <w:r>
          <w:t>(3) and (4), where the speaker is not taken to be committed</w:t>
        </w:r>
      </w:ins>
      <w:ins w:id="80" w:author="Microsoft Office User" w:date="2019-10-02T09:43:00Z">
        <w:r>
          <w:t xml:space="preserve"> to the content of the complement of the non-</w:t>
        </w:r>
        <w:proofErr w:type="spellStart"/>
        <w:r>
          <w:t>factive</w:t>
        </w:r>
        <w:proofErr w:type="spellEnd"/>
        <w:r>
          <w:t xml:space="preserve"> predicate </w:t>
        </w:r>
        <w:r w:rsidRPr="00BA1F9F">
          <w:rPr>
            <w:i/>
          </w:rPr>
          <w:t>think</w:t>
        </w:r>
        <w:r>
          <w:t>.</w:t>
        </w:r>
      </w:ins>
    </w:p>
    <w:p w14:paraId="5D686480" w14:textId="77777777" w:rsidR="00125366" w:rsidRPr="0042184F" w:rsidRDefault="00C334A6" w:rsidP="00125366">
      <w:pPr>
        <w:pStyle w:val="ListParagraph"/>
        <w:numPr>
          <w:ilvl w:val="0"/>
          <w:numId w:val="3"/>
        </w:numPr>
        <w:spacing w:line="480" w:lineRule="auto"/>
        <w:rPr>
          <w:ins w:id="81" w:author="Microsoft Office User" w:date="2019-10-02T09:43:00Z"/>
        </w:rPr>
        <w:pPrChange w:id="82" w:author="Microsoft Office User" w:date="2019-10-02T09:44:00Z">
          <w:pPr>
            <w:pStyle w:val="ListParagraph"/>
            <w:numPr>
              <w:numId w:val="11"/>
            </w:numPr>
            <w:spacing w:line="480" w:lineRule="auto"/>
            <w:ind w:hanging="360"/>
          </w:pPr>
        </w:pPrChange>
      </w:pPr>
      <w:ins w:id="83" w:author="Microsoft Office User" w:date="2019-10-02T09:43:00Z">
        <w:r w:rsidRPr="005F4213">
          <w:t>D</w:t>
        </w:r>
      </w:ins>
      <w:ins w:id="84" w:author="Microsoft Office User" w:date="2019-10-02T09:44:00Z">
        <w:r w:rsidR="005E36D1">
          <w:t>oes</w:t>
        </w:r>
      </w:ins>
      <w:ins w:id="85" w:author="Microsoft Office User" w:date="2019-10-02T09:43:00Z">
        <w:r w:rsidRPr="005F4213">
          <w:t xml:space="preserve"> Felipe </w:t>
        </w:r>
      </w:ins>
      <w:ins w:id="86" w:author="Microsoft Office User" w:date="2019-10-02T09:44:00Z">
        <w:r w:rsidR="005E36D1">
          <w:t>think</w:t>
        </w:r>
      </w:ins>
      <w:ins w:id="87" w:author="Microsoft Office User" w:date="2019-10-02T09:43:00Z">
        <w:r w:rsidRPr="005F4213">
          <w:t xml:space="preserve"> that Mike visited Alcatraz?</w:t>
        </w:r>
      </w:ins>
    </w:p>
    <w:p w14:paraId="08E45C1E" w14:textId="77777777" w:rsidR="00125366" w:rsidRPr="005F4213" w:rsidRDefault="005E36D1" w:rsidP="00125366">
      <w:pPr>
        <w:pStyle w:val="ListParagraph"/>
        <w:numPr>
          <w:ilvl w:val="0"/>
          <w:numId w:val="11"/>
        </w:numPr>
        <w:spacing w:line="480" w:lineRule="auto"/>
        <w:pPrChange w:id="88" w:author="Microsoft Office User" w:date="2019-10-02T09:40:00Z">
          <w:pPr>
            <w:pStyle w:val="ListParagraph"/>
            <w:numPr>
              <w:numId w:val="3"/>
            </w:numPr>
            <w:spacing w:line="480" w:lineRule="auto"/>
            <w:ind w:hanging="360"/>
          </w:pPr>
        </w:pPrChange>
      </w:pPr>
      <w:ins w:id="89" w:author="Microsoft Office User" w:date="2019-10-02T09:43:00Z">
        <w:r>
          <w:t xml:space="preserve">Felipe </w:t>
        </w:r>
      </w:ins>
      <w:ins w:id="90" w:author="Microsoft Office User" w:date="2019-10-02T09:44:00Z">
        <w:r>
          <w:t>doesn’t</w:t>
        </w:r>
      </w:ins>
      <w:ins w:id="91" w:author="Microsoft Office User" w:date="2019-10-02T09:43:00Z">
        <w:r>
          <w:t xml:space="preserve"> </w:t>
        </w:r>
      </w:ins>
      <w:ins w:id="92" w:author="Microsoft Office User" w:date="2019-10-02T09:44:00Z">
        <w:r>
          <w:t xml:space="preserve">think </w:t>
        </w:r>
      </w:ins>
      <w:ins w:id="93" w:author="Microsoft Office User" w:date="2019-10-02T09:43:00Z">
        <w:r>
          <w:t>that Mike visited Alcatraz.</w:t>
        </w:r>
      </w:ins>
    </w:p>
    <w:p w14:paraId="3BAEA7AA" w14:textId="77777777" w:rsidR="00125366" w:rsidRDefault="009079B8" w:rsidP="00125366">
      <w:pPr>
        <w:spacing w:line="480" w:lineRule="auto"/>
        <w:ind w:firstLine="360"/>
        <w:pPrChange w:id="94" w:author="Microsoft Office User" w:date="2019-09-30T08:50:00Z">
          <w:pPr>
            <w:spacing w:line="480" w:lineRule="auto"/>
          </w:pPr>
        </w:pPrChange>
      </w:pPr>
      <w:del w:id="95" w:author="Microsoft Office User" w:date="2019-10-02T09:44:00Z">
        <w:r w:rsidRPr="00FD5111" w:rsidDel="009D1FE4">
          <w:delText xml:space="preserve">But </w:delText>
        </w:r>
        <w:r w:rsidR="00383BF2" w:rsidRPr="00FD5111" w:rsidDel="009D1FE4">
          <w:delText>w</w:delText>
        </w:r>
      </w:del>
      <w:ins w:id="96" w:author="Microsoft Office User" w:date="2019-10-02T09:44:00Z">
        <w:r w:rsidR="009D1FE4">
          <w:t>W</w:t>
        </w:r>
      </w:ins>
      <w:r w:rsidR="00383BF2" w:rsidRPr="00FD5111">
        <w:t xml:space="preserve">hile intuitions </w:t>
      </w:r>
      <w:del w:id="97" w:author="" w:date="2019-10-07T19:28:00Z">
        <w:r w:rsidR="00B81B24" w:rsidRPr="00FD5111" w:rsidDel="00712F00">
          <w:delText>are</w:delText>
        </w:r>
        <w:r w:rsidR="00383BF2" w:rsidRPr="00FD5111" w:rsidDel="00712F00">
          <w:delText xml:space="preserve"> </w:delText>
        </w:r>
      </w:del>
      <w:ins w:id="98" w:author="" w:date="2019-10-07T19:28:00Z">
        <w:r w:rsidR="00712F00">
          <w:t>appear</w:t>
        </w:r>
        <w:r w:rsidR="00712F00" w:rsidRPr="00FD5111">
          <w:t xml:space="preserve"> </w:t>
        </w:r>
      </w:ins>
      <w:del w:id="99" w:author="" w:date="2019-10-07T19:28:00Z">
        <w:r w:rsidR="00383BF2" w:rsidRPr="00FD5111" w:rsidDel="00712F00">
          <w:delText xml:space="preserve">robust </w:delText>
        </w:r>
      </w:del>
      <w:ins w:id="100" w:author="" w:date="2019-10-07T19:28:00Z">
        <w:r w:rsidR="00712F00">
          <w:t>to be clear</w:t>
        </w:r>
        <w:r w:rsidR="00712F00" w:rsidRPr="00FD5111">
          <w:t xml:space="preserve"> </w:t>
        </w:r>
      </w:ins>
      <w:r w:rsidR="00383BF2" w:rsidRPr="00FD5111">
        <w:t>regarding the projection of</w:t>
      </w:r>
      <w:r w:rsidRPr="00FD5111">
        <w:t xml:space="preserve"> </w:t>
      </w:r>
      <w:r w:rsidR="00B81B24" w:rsidRPr="00FD5111">
        <w:t xml:space="preserve">some </w:t>
      </w:r>
      <w:del w:id="101" w:author="" w:date="2019-10-07T19:28:00Z">
        <w:r w:rsidRPr="00FD5111" w:rsidDel="00712F00">
          <w:delText xml:space="preserve">projective </w:delText>
        </w:r>
      </w:del>
      <w:r w:rsidRPr="00FD5111">
        <w:t>content</w:t>
      </w:r>
      <w:r w:rsidR="00B81B24" w:rsidRPr="00FD5111">
        <w:t>s</w:t>
      </w:r>
      <w:r w:rsidR="00383BF2" w:rsidRPr="00FD5111">
        <w:t xml:space="preserve">, there </w:t>
      </w:r>
      <w:r w:rsidR="00B81B24" w:rsidRPr="00FD5111">
        <w:t>is</w:t>
      </w:r>
      <w:r w:rsidR="00383BF2" w:rsidRPr="00FD5111">
        <w:t xml:space="preserve"> evidence that </w:t>
      </w:r>
      <w:del w:id="102" w:author="" w:date="2019-10-07T19:28:00Z">
        <w:r w:rsidR="00383BF2" w:rsidRPr="00FD5111" w:rsidDel="00712F00">
          <w:delText xml:space="preserve">others </w:delText>
        </w:r>
      </w:del>
      <w:ins w:id="103" w:author="" w:date="2019-10-07T19:28:00Z">
        <w:r w:rsidR="00712F00">
          <w:t>content</w:t>
        </w:r>
        <w:r w:rsidR="00712F00" w:rsidRPr="00FD5111">
          <w:t xml:space="preserve"> </w:t>
        </w:r>
      </w:ins>
      <w:r w:rsidR="00B81B24" w:rsidRPr="00FD5111">
        <w:t>var</w:t>
      </w:r>
      <w:ins w:id="104" w:author="" w:date="2019-10-07T19:29:00Z">
        <w:r w:rsidR="00712F00">
          <w:t>ies</w:t>
        </w:r>
      </w:ins>
      <w:del w:id="105" w:author="" w:date="2019-10-07T19:29:00Z">
        <w:r w:rsidR="00B81B24" w:rsidRPr="00FD5111" w:rsidDel="00712F00">
          <w:delText>y</w:delText>
        </w:r>
      </w:del>
      <w:r w:rsidR="00B81B24" w:rsidRPr="00FD5111">
        <w:t xml:space="preserve"> </w:t>
      </w:r>
      <w:r w:rsidR="00383BF2" w:rsidRPr="00FD5111">
        <w:t xml:space="preserve">in </w:t>
      </w:r>
      <w:del w:id="106" w:author="" w:date="2019-10-07T19:29:00Z">
        <w:r w:rsidR="00383BF2" w:rsidRPr="00FD5111" w:rsidDel="00712F00">
          <w:delText xml:space="preserve">the robustness with which </w:delText>
        </w:r>
        <w:r w:rsidR="00B81B24" w:rsidRPr="00FD5111" w:rsidDel="00712F00">
          <w:delText>they project</w:delText>
        </w:r>
      </w:del>
      <w:ins w:id="107" w:author="" w:date="2019-10-07T19:29:00Z">
        <w:r w:rsidR="00712F00">
          <w:t>its projectivity</w:t>
        </w:r>
      </w:ins>
      <w:r w:rsidR="00B81B24" w:rsidRPr="00FD5111">
        <w:t xml:space="preserve"> </w:t>
      </w:r>
      <w:r w:rsidR="00C334A6" w:rsidRPr="00FD5111">
        <w:fldChar w:fldCharType="begin" w:fldLock="1"/>
      </w:r>
      <w:r w:rsidR="00383BF2" w:rsidRPr="00FD5111">
        <w:instrText>ADDIN CSL_CITATION {"citationItems":[{"id":"ITEM-1","itemData":{"author":[{"dropping-particle":"","family":"Karttunen","given":"Lauri","non-dropping-particle":"","parse-names":false,"suffix":""}],"container-title":"Language","id":"ITEM-1","issue":"2","issued":{"date-parts":[["1971"]]},"page":"340-358","title":"Implicative Verbs","type":"article-journal","volume":"47"},"uris":["http://www.mendeley.com/documents/?uuid=a719146c-eb5f-4642-aecf-8a06f8e3a03e"]},{"id":"ITEM-2","itemData":{"author":[{"dropping-particle":"","family":"Xue","given":"Jingyang","non-dropping-particle":"","parse-names":false,"suffix":""},{"dropping-particle":"","family":"Onea","given":"Edgar","non-dropping-particle":"","parse-names":false,"suffix":""}],"container-title":"Proceedings of the ESSLLI 2011 workshop on projective meaning","id":"ITEM-2","issued":{"date-parts":[["2011"]]},"page":"171-184","title":"Correlation between presupposition projection and at-issueness: An empirical study","type":"article-journal"},"uris":["http://www.mendeley.com/documents/?uuid=2b88a389-5705-442a-9375-1137f3c3a5e8"]},{"id":"ITEM-3","itemData":{"author":[{"dropping-particle":"","family":"Smith","given":"Elizabeth Allyn","non-dropping-particle":"","parse-names":false,"suffix":""},{"dropping-particle":"","family":"Hall","given":"Kathleen Currie","non-dropping-particle":"","parse-names":false,"suffix":""}],"container-title":"Proceedings of the Workshop on Projective Meaning","id":"ITEM-3","issued":{"date-parts":[["2011"]]},"title":"Projection diversity: Experimental evidence","type":"article-journal"},"uris":["http://www.mendeley.com/documents/?uuid=fb51dc74-88e3-4a31-a197-c28348e98b8a"]}],"mendeley":{"formattedCitation":"(Karttunen, 1971; Smith &amp; Hall, 2011; Xue &amp; Onea, 2011)","plainTextFormattedCitation":"(Karttunen, 1971; Smith &amp; Hall, 2011; Xue &amp; Onea, 2011)","previouslyFormattedCitation":"(Karttunen, 1971; Smith &amp; Hall, 2011; Xue &amp; Onea, 2011)"},"properties":{"noteIndex":0},"schema":"https://github.com/citation-style-language/schema/raw/master/csl-citation.json"}</w:instrText>
      </w:r>
      <w:r w:rsidR="00C334A6" w:rsidRPr="00FD5111">
        <w:fldChar w:fldCharType="separate"/>
      </w:r>
      <w:r w:rsidRPr="00FD5111">
        <w:rPr>
          <w:noProof/>
        </w:rPr>
        <w:t>(Karttunen, 1971; Smith &amp; Hall, 2011; Xue &amp; Onea, 2011)</w:t>
      </w:r>
      <w:r w:rsidR="00C334A6" w:rsidRPr="00FD5111">
        <w:fldChar w:fldCharType="end"/>
      </w:r>
      <w:r w:rsidRPr="00FD5111">
        <w:t>.</w:t>
      </w:r>
      <w:r w:rsidR="00383BF2" w:rsidRPr="00FD5111">
        <w:t xml:space="preserve"> Our goal was to investigate this potential projection variability systematically and test the hypothesis, based on previous work </w:t>
      </w:r>
      <w:r w:rsidR="00C334A6" w:rsidRPr="00FD5111">
        <w:fldChar w:fldCharType="begin" w:fldLock="1"/>
      </w:r>
      <w:r w:rsidR="00A77462">
        <w:instrText>ADDIN CSL_CITATION {"citationItems":[{"id":"ITEM-1","itemData":{"author":[{"dropping-particle":"","family":"Simons","given":"Mandy","non-dropping-particle":"","parse-names":false,"suffix":""},{"dropping-particle":"","family":"Tonhauser","given":"Judith","non-dropping-particle":"","parse-names":false,"suffix":""},{"dropping-particle":"","family":"Beaver","given":"David","non-dropping-particle":"","parse-names":false,"suffix":""},{"dropping-particle":"","family":"Roberts","given":"C","non-dropping-particle":"","parse-names":false,"suffix":""}],"container-title":"Semantics and Linguistic Theory","id":"ITEM-1","issued":{"date-parts":[["2010"]]},"page":"309-327","title":"What projects and why","type":"article-journal","volume":"20"},"uris":["http://www.mendeley.com/documents/?uuid=f5b3f4a6-0505-4073-8c45-a9b5e1936d8f"]},{"id":"ITEM-2","itemData":{"DOI":"10.1007/s10988-012-9108-y","ISBN":"0165-0157","ISSN":"01650157","abstract":"The central idea behind this paper is that presuppositions of soft triggers arise from the way our attention structures the informational content of a sentence. Some aspects of the information conveyed are such that we pay attention to them by default, even in the absence of contextual information. On the other hand, contextual cues or conversational goals can divert attention to types of information that we would not pay attention to by default. Either way, whatever we do not pay attention to, be it by default, or in context, is what ends up presupposed by soft triggers. This paper attempts to predict what information in the sentence is likely to end up being the main point (i.e. what we pay attention to) and what information is independent from this, and therefore likely presupposed. It is proposed that this can be calculated by making reference to event times. The notion of aboutness used to calculate independence is based on that of Demolombe and Fariñas del Cerro (In: Holdobler S (ed) Intellectics and computational logic: papers in honor of Wolfgang Bibel, 2000 ).","author":[{"dropping-particle":"","family":"Abrusán","given":"Márta","non-dropping-particle":"","parse-names":false,"suffix":""}],"container-title":"Linguistics and Philosophy","id":"ITEM-2","issue":"6","issued":{"date-parts":[["2011"]]},"page":"491-535","title":"Predicting the presuppositions of soft triggers","type":"article-journal","volume":"34"},"uris":["http://www.mendeley.com/documents/?uuid=7d48c2f1-67f2-476c-bb19-b794f3668eef"]},{"id":"ITEM-3","itemData":{"DOI":"10.1146/annurev-linguistics-011516-033952","ISSN":"2333-9683","author":[{"dropping-particle":"","family":"Beaver","given":"David I.","non-dropping-particle":"","parse-names":false,"suffix":""},{"dropping-particle":"","family":"Roberts","given":"Craige","non-dropping-particle":"","parse-names":false,"suffix":""},{"dropping-particle":"","family":"Simons","given":"Mandy","non-dropping-particle":"","parse-names":false,"suffix":""},{"dropping-particle":"","family":"Tonhauser","given":"Judith","non-dropping-particle":"","parse-names":false,"suffix":""}],"container-title":"Annual Review of Linguistics","id":"ITEM-3","issued":{"date-parts":[["2017"]]},"page":"265 - 284","title":"Questions Under Discussion: Where Information Structure Meets Projective Content","type":"article-journal","volume":"3"},"uris":["http://www.mendeley.com/documents/?uuid=a329b4b1-cd6e-4047-8014-fddb308707bf"]}],"mendeley":{"formattedCitation":"(Abrusán, 2011; Beaver, Roberts, Simons, &amp; Tonhauser, 2017; Simons, Tonhauser, Beaver, &amp; Roberts, 2010)","plainTextFormattedCitation":"(Abrusán, 2011; Beaver, Roberts, Simons, &amp; Tonhauser, 2017; Simons, Tonhauser, Beaver, &amp; Roberts, 2010)","previouslyFormattedCitation":"(Abrusán, 2011; Beaver, Roberts, Simons, &amp; Tonhauser, 2017; Simons, Tonhauser, Beaver, &amp; Roberts, 2010)"},"properties":{"noteIndex":0},"schema":"https://github.com/citation-style-language/schema/raw/master/csl-citation.json"}</w:instrText>
      </w:r>
      <w:r w:rsidR="00C334A6" w:rsidRPr="00FD5111">
        <w:fldChar w:fldCharType="separate"/>
      </w:r>
      <w:r w:rsidR="00383BF2" w:rsidRPr="00FD5111">
        <w:rPr>
          <w:noProof/>
        </w:rPr>
        <w:t>(Abrusán, 2011; Beaver, Roberts, Simons, &amp; Tonhauser, 2017; Simons, Tonhauser, Beaver, &amp; Roberts, 2010)</w:t>
      </w:r>
      <w:r w:rsidR="00C334A6" w:rsidRPr="00FD5111">
        <w:fldChar w:fldCharType="end"/>
      </w:r>
      <w:r w:rsidR="00383BF2" w:rsidRPr="00FD5111">
        <w:t xml:space="preserve">, that </w:t>
      </w:r>
      <w:ins w:id="108" w:author="Microsoft Office User" w:date="2019-10-02T09:47:00Z">
        <w:r w:rsidR="008F3348">
          <w:t xml:space="preserve">projection of </w:t>
        </w:r>
        <w:del w:id="109" w:author="" w:date="2019-10-07T19:29:00Z">
          <w:r w:rsidR="008F3348" w:rsidDel="00051A67">
            <w:delText xml:space="preserve">lexical </w:delText>
          </w:r>
        </w:del>
        <w:r w:rsidR="008F3348">
          <w:t>content is predicted by the extent to which that content is not-at-issue, i.e., the extent</w:t>
        </w:r>
      </w:ins>
      <w:ins w:id="110" w:author="Microsoft Office User" w:date="2019-10-02T09:48:00Z">
        <w:r w:rsidR="008F3348">
          <w:t xml:space="preserve"> to which the content is taken to be background information.</w:t>
        </w:r>
      </w:ins>
      <w:del w:id="111" w:author="Microsoft Office User" w:date="2019-10-02T09:49:00Z">
        <w:r w:rsidR="00383BF2" w:rsidRPr="00FD5111" w:rsidDel="008F3348">
          <w:delText xml:space="preserve">the at-issueness of lexical content is implicated in </w:delText>
        </w:r>
        <w:r w:rsidR="00254ED7" w:rsidDel="008F3348">
          <w:delText>its projectivity</w:delText>
        </w:r>
        <w:r w:rsidR="00383BF2" w:rsidRPr="00FD5111" w:rsidDel="008F3348">
          <w:delText>.</w:delText>
        </w:r>
      </w:del>
      <w:r w:rsidR="00383BF2" w:rsidRPr="00FD5111">
        <w:t xml:space="preserve"> </w:t>
      </w:r>
    </w:p>
    <w:p w14:paraId="36630A83" w14:textId="263AD7E1" w:rsidR="00783F80" w:rsidRDefault="00783F80">
      <w:pPr>
        <w:spacing w:line="480" w:lineRule="auto"/>
        <w:ind w:firstLine="360"/>
        <w:rPr>
          <w:ins w:id="112" w:author="Microsoft Office User" w:date="2019-10-02T09:53:00Z"/>
        </w:rPr>
      </w:pPr>
      <w:r w:rsidRPr="00FD5111">
        <w:t xml:space="preserve">To </w:t>
      </w:r>
      <w:r w:rsidR="001732C6" w:rsidRPr="00FD5111">
        <w:t>address the research questions</w:t>
      </w:r>
      <w:r w:rsidR="00383BF2" w:rsidRPr="00FD5111">
        <w:t xml:space="preserve"> formulated above</w:t>
      </w:r>
      <w:r w:rsidR="001732C6" w:rsidRPr="00FD5111">
        <w:t xml:space="preserve">, </w:t>
      </w:r>
      <w:r w:rsidRPr="00FD5111">
        <w:t xml:space="preserve">we </w:t>
      </w:r>
      <w:r w:rsidR="00383BF2" w:rsidRPr="00FD5111">
        <w:t xml:space="preserve">conducted </w:t>
      </w:r>
      <w:r w:rsidRPr="00FD5111">
        <w:t xml:space="preserve">four </w:t>
      </w:r>
      <w:ins w:id="113" w:author="Microsoft Office User" w:date="2019-10-02T09:57:00Z">
        <w:r w:rsidR="00AF5C3B">
          <w:t xml:space="preserve">web-based </w:t>
        </w:r>
      </w:ins>
      <w:r w:rsidRPr="00FD5111">
        <w:t xml:space="preserve">experiments: in </w:t>
      </w:r>
      <w:proofErr w:type="spellStart"/>
      <w:r w:rsidRPr="00FD5111">
        <w:t>Exps</w:t>
      </w:r>
      <w:proofErr w:type="spellEnd"/>
      <w:r w:rsidRPr="00FD5111">
        <w:t>. 1a and 1b we collected projecti</w:t>
      </w:r>
      <w:ins w:id="114" w:author="Microsoft Office User" w:date="2019-10-02T09:50:00Z">
        <w:r w:rsidR="001F37B9">
          <w:t>on</w:t>
        </w:r>
      </w:ins>
      <w:del w:id="115" w:author="Microsoft Office User" w:date="2019-10-02T09:50:00Z">
        <w:r w:rsidRPr="00FD5111" w:rsidDel="001F37B9">
          <w:delText>vity</w:delText>
        </w:r>
      </w:del>
      <w:r w:rsidRPr="00FD5111">
        <w:t xml:space="preserve"> ratings and at-</w:t>
      </w:r>
      <w:proofErr w:type="spellStart"/>
      <w:r w:rsidRPr="00FD5111">
        <w:t>issueness</w:t>
      </w:r>
      <w:proofErr w:type="spellEnd"/>
      <w:r w:rsidRPr="00FD5111">
        <w:t xml:space="preserve"> ratings for </w:t>
      </w:r>
      <w:r w:rsidR="00B81B24" w:rsidRPr="00FD5111">
        <w:t xml:space="preserve">the projective contents of </w:t>
      </w:r>
      <w:r w:rsidRPr="00FD5111">
        <w:t xml:space="preserve">two sets of </w:t>
      </w:r>
      <w:del w:id="116" w:author="" w:date="2019-10-07T19:29:00Z">
        <w:r w:rsidRPr="00FD5111" w:rsidDel="00192A17">
          <w:delText xml:space="preserve">lexical </w:delText>
        </w:r>
      </w:del>
      <w:r w:rsidRPr="00FD5111">
        <w:t xml:space="preserve">expressions. In </w:t>
      </w:r>
      <w:proofErr w:type="spellStart"/>
      <w:r w:rsidRPr="00FD5111">
        <w:t>Exps</w:t>
      </w:r>
      <w:proofErr w:type="spellEnd"/>
      <w:r w:rsidRPr="00FD5111">
        <w:t>. 2a and 2b we collected at-</w:t>
      </w:r>
      <w:proofErr w:type="spellStart"/>
      <w:r w:rsidRPr="00FD5111">
        <w:t>issueness</w:t>
      </w:r>
      <w:proofErr w:type="spellEnd"/>
      <w:r w:rsidRPr="00FD5111">
        <w:t xml:space="preserve"> ratings for </w:t>
      </w:r>
      <w:r w:rsidR="00B81B24" w:rsidRPr="00FD5111">
        <w:t xml:space="preserve">the same contents as in </w:t>
      </w:r>
      <w:proofErr w:type="spellStart"/>
      <w:r w:rsidRPr="00FD5111">
        <w:t>Exps</w:t>
      </w:r>
      <w:proofErr w:type="spellEnd"/>
      <w:r w:rsidRPr="00FD5111">
        <w:t>. 1a and 1b using a different at-</w:t>
      </w:r>
      <w:proofErr w:type="spellStart"/>
      <w:r w:rsidRPr="00FD5111">
        <w:t>issueness</w:t>
      </w:r>
      <w:proofErr w:type="spellEnd"/>
      <w:r w:rsidRPr="00FD5111">
        <w:t xml:space="preserve"> diagnostic. We found that there is </w:t>
      </w:r>
      <w:del w:id="117" w:author="" w:date="2019-10-07T19:30:00Z">
        <w:r w:rsidRPr="00FD5111" w:rsidDel="004B12BA">
          <w:delText xml:space="preserve">indeed </w:delText>
        </w:r>
      </w:del>
      <w:r w:rsidRPr="00FD5111">
        <w:t xml:space="preserve">variability in </w:t>
      </w:r>
      <w:ins w:id="118" w:author="" w:date="2019-10-07T19:30:00Z">
        <w:r w:rsidR="00842591">
          <w:t xml:space="preserve">the projectivity of content associated with different expressions, </w:t>
        </w:r>
      </w:ins>
      <w:ins w:id="119" w:author="Microsoft Office User" w:date="2019-10-07T21:26:00Z">
        <w:r w:rsidR="00690678">
          <w:t>both across and within</w:t>
        </w:r>
      </w:ins>
      <w:ins w:id="120" w:author="" w:date="2019-10-07T19:30:00Z">
        <w:del w:id="121" w:author="Microsoft Office User" w:date="2019-10-07T21:26:00Z">
          <w:r w:rsidR="00842591" w:rsidDel="00690678">
            <w:delText>as well as within such content</w:delText>
          </w:r>
        </w:del>
      </w:ins>
      <w:ins w:id="122" w:author="Microsoft Office User" w:date="2019-10-07T21:26:00Z">
        <w:r w:rsidR="00690678">
          <w:t xml:space="preserve"> expressions</w:t>
        </w:r>
      </w:ins>
      <w:ins w:id="123" w:author="" w:date="2019-10-07T19:30:00Z">
        <w:r w:rsidR="00842591">
          <w:t>,</w:t>
        </w:r>
      </w:ins>
      <w:del w:id="124" w:author="" w:date="2019-10-07T19:30:00Z">
        <w:r w:rsidRPr="00FD5111" w:rsidDel="00842591">
          <w:delText>projecti</w:delText>
        </w:r>
      </w:del>
      <w:ins w:id="125" w:author="Microsoft Office User" w:date="2019-10-02T09:50:00Z">
        <w:del w:id="126" w:author="" w:date="2019-10-07T19:30:00Z">
          <w:r w:rsidR="00B92DAF" w:rsidDel="00842591">
            <w:delText>on</w:delText>
          </w:r>
        </w:del>
      </w:ins>
      <w:del w:id="127" w:author="" w:date="2019-10-07T19:30:00Z">
        <w:r w:rsidRPr="00FD5111" w:rsidDel="00842591">
          <w:delText>vity both within and across lexical expressions</w:delText>
        </w:r>
      </w:del>
      <w:del w:id="128" w:author="Microsoft Office User" w:date="2019-10-07T21:26:00Z">
        <w:r w:rsidRPr="00FD5111" w:rsidDel="00690678">
          <w:delText>,</w:delText>
        </w:r>
      </w:del>
      <w:r w:rsidRPr="00FD5111">
        <w:t xml:space="preserve"> and </w:t>
      </w:r>
      <w:r w:rsidR="00383BF2" w:rsidRPr="00FD5111">
        <w:t xml:space="preserve">that </w:t>
      </w:r>
      <w:r w:rsidRPr="00FD5111">
        <w:t>this variability is systematically predicted by at-</w:t>
      </w:r>
      <w:proofErr w:type="spellStart"/>
      <w:r w:rsidRPr="00FD5111">
        <w:t>issueness</w:t>
      </w:r>
      <w:proofErr w:type="spellEnd"/>
      <w:r w:rsidRPr="00FD5111">
        <w:t xml:space="preserve">: the less at-issue a particular </w:t>
      </w:r>
      <w:del w:id="129" w:author="" w:date="2019-10-07T19:30:00Z">
        <w:r w:rsidR="00B81B24" w:rsidRPr="00FD5111" w:rsidDel="0095195E">
          <w:delText xml:space="preserve">projective </w:delText>
        </w:r>
      </w:del>
      <w:r w:rsidRPr="00FD5111">
        <w:t>content is, the more it projects.</w:t>
      </w:r>
    </w:p>
    <w:p w14:paraId="109710B2" w14:textId="77777777" w:rsidR="00125366" w:rsidRDefault="00F53529" w:rsidP="00125366">
      <w:pPr>
        <w:spacing w:line="480" w:lineRule="auto"/>
        <w:ind w:firstLine="720"/>
        <w:pPrChange w:id="130" w:author="Microsoft Office User" w:date="2019-10-02T09:53:00Z">
          <w:pPr>
            <w:spacing w:line="480" w:lineRule="auto"/>
          </w:pPr>
        </w:pPrChange>
      </w:pPr>
      <w:ins w:id="131" w:author="Microsoft Office User" w:date="2019-10-02T09:53:00Z">
        <w:r>
          <w:lastRenderedPageBreak/>
          <w:t>While this</w:t>
        </w:r>
      </w:ins>
      <w:ins w:id="132" w:author="Microsoft Office User" w:date="2019-10-02T09:54:00Z">
        <w:r>
          <w:t xml:space="preserve"> project investigated issues </w:t>
        </w:r>
      </w:ins>
      <w:ins w:id="133" w:author="Microsoft Office User" w:date="2019-10-02T09:55:00Z">
        <w:r>
          <w:t>at the core of formal semantics</w:t>
        </w:r>
      </w:ins>
      <w:ins w:id="134" w:author="" w:date="2019-10-07T19:30:00Z">
        <w:r w:rsidR="00D93118">
          <w:t>/pragmatics</w:t>
        </w:r>
      </w:ins>
      <w:ins w:id="135" w:author="Microsoft Office User" w:date="2019-10-02T09:55:00Z">
        <w:r w:rsidR="00AF5C3B">
          <w:t xml:space="preserve">, the project management </w:t>
        </w:r>
      </w:ins>
      <w:ins w:id="136" w:author="Microsoft Office User" w:date="2019-10-02T09:58:00Z">
        <w:r w:rsidR="00AF5C3B">
          <w:t>structure</w:t>
        </w:r>
      </w:ins>
      <w:ins w:id="137" w:author="Microsoft Office User" w:date="2019-10-02T10:01:00Z">
        <w:r w:rsidR="00EC7AA6">
          <w:t xml:space="preserve"> described below</w:t>
        </w:r>
      </w:ins>
      <w:ins w:id="138" w:author="Microsoft Office User" w:date="2019-10-02T09:58:00Z">
        <w:r w:rsidR="00AF5C3B">
          <w:t xml:space="preserve"> is general enough to </w:t>
        </w:r>
      </w:ins>
      <w:ins w:id="139" w:author="Microsoft Office User" w:date="2019-10-02T09:59:00Z">
        <w:r w:rsidR="00625480">
          <w:t>extend to</w:t>
        </w:r>
      </w:ins>
      <w:ins w:id="140" w:author="Microsoft Office User" w:date="2019-10-02T09:58:00Z">
        <w:r w:rsidR="00AF5C3B">
          <w:t xml:space="preserve"> </w:t>
        </w:r>
      </w:ins>
      <w:ins w:id="141" w:author="Microsoft Office User" w:date="2019-10-02T09:59:00Z">
        <w:r w:rsidR="00AF5C3B">
          <w:t>experimental studies in any area of linguistics.</w:t>
        </w:r>
      </w:ins>
      <w:ins w:id="142" w:author="Microsoft Office User" w:date="2019-10-02T10:00:00Z">
        <w:r w:rsidR="004D5421">
          <w:t xml:space="preserve"> </w:t>
        </w:r>
      </w:ins>
    </w:p>
    <w:p w14:paraId="0E682C9F" w14:textId="77777777" w:rsidR="00783F80" w:rsidRPr="00FD5111" w:rsidDel="0022413E" w:rsidRDefault="002C0D35" w:rsidP="00FD5111">
      <w:pPr>
        <w:pStyle w:val="Heading1"/>
        <w:spacing w:line="480" w:lineRule="auto"/>
        <w:rPr>
          <w:del w:id="143" w:author="Microsoft Office User" w:date="2019-09-30T14:53:00Z"/>
          <w:rFonts w:ascii="Times New Roman" w:eastAsia="Times New Roman" w:hAnsi="Times New Roman" w:cs="Times New Roman"/>
        </w:rPr>
      </w:pPr>
      <w:del w:id="144" w:author="Microsoft Office User" w:date="2019-09-30T14:53:00Z">
        <w:r w:rsidRPr="00FD5111" w:rsidDel="0022413E">
          <w:rPr>
            <w:rFonts w:ascii="Times New Roman" w:eastAsia="Times New Roman" w:hAnsi="Times New Roman" w:cs="Times New Roman"/>
          </w:rPr>
          <w:delText xml:space="preserve">2. </w:delText>
        </w:r>
        <w:r w:rsidR="00C31357" w:rsidDel="0022413E">
          <w:rPr>
            <w:rFonts w:ascii="Times New Roman" w:eastAsia="Times New Roman" w:hAnsi="Times New Roman" w:cs="Times New Roman"/>
          </w:rPr>
          <w:delText>S</w:delText>
        </w:r>
        <w:r w:rsidR="007C6413" w:rsidDel="0022413E">
          <w:rPr>
            <w:rFonts w:ascii="Times New Roman" w:eastAsia="Times New Roman" w:hAnsi="Times New Roman" w:cs="Times New Roman"/>
          </w:rPr>
          <w:delText>ummary</w:delText>
        </w:r>
        <w:r w:rsidR="00C31357" w:rsidDel="0022413E">
          <w:rPr>
            <w:rFonts w:ascii="Times New Roman" w:eastAsia="Times New Roman" w:hAnsi="Times New Roman" w:cs="Times New Roman"/>
          </w:rPr>
          <w:delText xml:space="preserve"> of tools used for data management</w:delText>
        </w:r>
      </w:del>
    </w:p>
    <w:p w14:paraId="4D848CD4" w14:textId="77777777" w:rsidR="00125366" w:rsidRDefault="00C334A6" w:rsidP="00125366">
      <w:pPr>
        <w:spacing w:line="480" w:lineRule="auto"/>
        <w:ind w:firstLine="720"/>
        <w:rPr>
          <w:del w:id="145" w:author="Microsoft Office User" w:date="2019-09-30T14:53:00Z"/>
        </w:rPr>
        <w:pPrChange w:id="146" w:author="Microsoft Office User" w:date="2019-09-30T08:50:00Z">
          <w:pPr>
            <w:spacing w:line="480" w:lineRule="auto"/>
          </w:pPr>
        </w:pPrChange>
      </w:pPr>
      <w:del w:id="147" w:author="Microsoft Office User" w:date="2019-09-30T14:53:00Z">
        <w:r w:rsidRPr="00C334A6">
          <w:rPr>
            <w:color w:val="D9D9D9" w:themeColor="background1" w:themeShade="D9"/>
            <w:rPrChange w:id="148" w:author="Microsoft Office User" w:date="2019-09-30T12:58:00Z">
              <w:rPr/>
            </w:rPrChange>
          </w:rPr>
          <w:delText xml:space="preserve">All experimental files, data files, and analysis files are freely available in a </w:delText>
        </w:r>
        <w:r w:rsidRPr="00C334A6" w:rsidDel="0022413E">
          <w:rPr>
            <w:rFonts w:asciiTheme="minorHAnsi" w:eastAsiaTheme="minorHAnsi" w:hAnsiTheme="minorHAnsi" w:cstheme="minorBidi"/>
            <w:color w:val="D9D9D9" w:themeColor="background1" w:themeShade="D9"/>
            <w:rPrChange w:id="149" w:author="Microsoft Office User" w:date="2019-09-30T12:58:00Z">
              <w:rPr>
                <w:rStyle w:val="Hyperlink"/>
              </w:rPr>
            </w:rPrChange>
          </w:rPr>
          <w:fldChar w:fldCharType="begin"/>
        </w:r>
        <w:r w:rsidRPr="00C334A6">
          <w:rPr>
            <w:color w:val="D9D9D9" w:themeColor="background1" w:themeShade="D9"/>
            <w:rPrChange w:id="150" w:author="Microsoft Office User" w:date="2019-09-30T14:53:00Z">
              <w:rPr/>
            </w:rPrChange>
          </w:rPr>
          <w:delInstrText xml:space="preserve"> HYPERLINK "https://github.com/" </w:delInstrText>
        </w:r>
        <w:r w:rsidRPr="00C334A6" w:rsidDel="0022413E">
          <w:rPr>
            <w:rFonts w:asciiTheme="minorHAnsi" w:eastAsiaTheme="minorHAnsi" w:hAnsiTheme="minorHAnsi" w:cstheme="minorBidi"/>
            <w:color w:val="D9D9D9" w:themeColor="background1" w:themeShade="D9"/>
            <w:rPrChange w:id="151" w:author="Microsoft Office User" w:date="2019-09-30T12:58:00Z">
              <w:rPr>
                <w:rStyle w:val="Hyperlink"/>
              </w:rPr>
            </w:rPrChange>
          </w:rPr>
          <w:fldChar w:fldCharType="separate"/>
        </w:r>
        <w:r w:rsidRPr="00C334A6">
          <w:rPr>
            <w:rStyle w:val="Hyperlink"/>
            <w:color w:val="D9D9D9" w:themeColor="background1" w:themeShade="D9"/>
            <w:rPrChange w:id="152" w:author="Microsoft Office User" w:date="2019-09-30T14:53:00Z">
              <w:rPr>
                <w:rStyle w:val="Hyperlink"/>
              </w:rPr>
            </w:rPrChange>
          </w:rPr>
          <w:delText>github</w:delText>
        </w:r>
        <w:r w:rsidRPr="00C334A6" w:rsidDel="0022413E">
          <w:rPr>
            <w:rStyle w:val="Hyperlink"/>
            <w:color w:val="D9D9D9" w:themeColor="background1" w:themeShade="D9"/>
            <w:rPrChange w:id="153" w:author="Microsoft Office User" w:date="2019-09-30T12:58:00Z">
              <w:rPr>
                <w:rStyle w:val="Hyperlink"/>
              </w:rPr>
            </w:rPrChange>
          </w:rPr>
          <w:fldChar w:fldCharType="end"/>
        </w:r>
        <w:r w:rsidRPr="00C334A6">
          <w:rPr>
            <w:color w:val="D9D9D9" w:themeColor="background1" w:themeShade="D9"/>
            <w:rPrChange w:id="154" w:author="Microsoft Office User" w:date="2019-09-30T12:58:00Z">
              <w:rPr>
                <w:color w:val="0563C1" w:themeColor="hyperlink"/>
                <w:u w:val="single"/>
              </w:rPr>
            </w:rPrChange>
          </w:rPr>
          <w:delText xml:space="preserve"> repository at </w:delText>
        </w:r>
        <w:r w:rsidRPr="00C334A6" w:rsidDel="0022413E">
          <w:rPr>
            <w:rFonts w:asciiTheme="minorHAnsi" w:eastAsiaTheme="minorHAnsi" w:hAnsiTheme="minorHAnsi" w:cstheme="minorBidi"/>
            <w:color w:val="D9D9D9" w:themeColor="background1" w:themeShade="D9"/>
            <w:rPrChange w:id="155" w:author="Microsoft Office User" w:date="2019-09-30T12:58:00Z">
              <w:rPr>
                <w:rStyle w:val="Hyperlink"/>
              </w:rPr>
            </w:rPrChange>
          </w:rPr>
          <w:fldChar w:fldCharType="begin"/>
        </w:r>
        <w:r w:rsidRPr="00C334A6">
          <w:rPr>
            <w:color w:val="D9D9D9" w:themeColor="background1" w:themeShade="D9"/>
            <w:rPrChange w:id="156" w:author="Microsoft Office User" w:date="2019-09-30T12:58:00Z">
              <w:rPr>
                <w:color w:val="0563C1" w:themeColor="hyperlink"/>
                <w:u w:val="single"/>
              </w:rPr>
            </w:rPrChange>
          </w:rPr>
          <w:delInstrText xml:space="preserve"> HYPERLINK "https://github.com/judith-tonhauser/how-projective" </w:delInstrText>
        </w:r>
        <w:r w:rsidRPr="00C334A6" w:rsidDel="0022413E">
          <w:rPr>
            <w:rFonts w:asciiTheme="minorHAnsi" w:eastAsiaTheme="minorHAnsi" w:hAnsiTheme="minorHAnsi" w:cstheme="minorBidi"/>
            <w:color w:val="D9D9D9" w:themeColor="background1" w:themeShade="D9"/>
            <w:rPrChange w:id="157" w:author="Microsoft Office User" w:date="2019-09-30T12:58:00Z">
              <w:rPr>
                <w:rStyle w:val="Hyperlink"/>
              </w:rPr>
            </w:rPrChange>
          </w:rPr>
          <w:fldChar w:fldCharType="separate"/>
        </w:r>
        <w:r w:rsidRPr="00C334A6">
          <w:rPr>
            <w:rStyle w:val="Hyperlink"/>
            <w:color w:val="D9D9D9" w:themeColor="background1" w:themeShade="D9"/>
            <w:rPrChange w:id="158" w:author="Microsoft Office User" w:date="2019-09-30T12:58:00Z">
              <w:rPr>
                <w:rStyle w:val="Hyperlink"/>
              </w:rPr>
            </w:rPrChange>
          </w:rPr>
          <w:delText>https://github.com/judith-tonhauser/how-projective</w:delText>
        </w:r>
        <w:r w:rsidRPr="00C334A6" w:rsidDel="0022413E">
          <w:rPr>
            <w:rStyle w:val="Hyperlink"/>
            <w:color w:val="D9D9D9" w:themeColor="background1" w:themeShade="D9"/>
            <w:rPrChange w:id="159" w:author="Microsoft Office User" w:date="2019-09-30T12:58:00Z">
              <w:rPr>
                <w:rStyle w:val="Hyperlink"/>
              </w:rPr>
            </w:rPrChange>
          </w:rPr>
          <w:fldChar w:fldCharType="end"/>
        </w:r>
        <w:r w:rsidRPr="00C334A6">
          <w:rPr>
            <w:color w:val="D9D9D9" w:themeColor="background1" w:themeShade="D9"/>
            <w:rPrChange w:id="160" w:author="Microsoft Office User" w:date="2019-09-30T12:58:00Z">
              <w:rPr>
                <w:color w:val="0563C1" w:themeColor="hyperlink"/>
                <w:u w:val="single"/>
              </w:rPr>
            </w:rPrChange>
          </w:rPr>
          <w:delText>. All of the software used to generate the experiment (</w:delText>
        </w:r>
        <w:r w:rsidRPr="00C334A6">
          <w:rPr>
            <w:color w:val="000000" w:themeColor="text1"/>
            <w:rPrChange w:id="161" w:author="Microsoft Office User" w:date="2019-09-30T12:58:00Z">
              <w:rPr>
                <w:color w:val="0563C1" w:themeColor="hyperlink"/>
                <w:u w:val="single"/>
              </w:rPr>
            </w:rPrChange>
          </w:rPr>
          <w:delText>html/javascript/css</w:delText>
        </w:r>
        <w:r w:rsidRPr="00C334A6">
          <w:rPr>
            <w:color w:val="D9D9D9" w:themeColor="background1" w:themeShade="D9"/>
            <w:rPrChange w:id="162" w:author="Microsoft Office User" w:date="2019-09-30T12:58:00Z">
              <w:rPr>
                <w:color w:val="0563C1" w:themeColor="hyperlink"/>
                <w:u w:val="single"/>
              </w:rPr>
            </w:rPrChange>
          </w:rPr>
          <w:delText>), manage the connection between the experiment and Mechanical Turk (</w:delText>
        </w:r>
        <w:r w:rsidRPr="00C334A6" w:rsidDel="0022413E">
          <w:rPr>
            <w:rFonts w:asciiTheme="minorHAnsi" w:eastAsiaTheme="minorHAnsi" w:hAnsiTheme="minorHAnsi" w:cstheme="minorBidi"/>
            <w:color w:val="000000" w:themeColor="text1"/>
            <w:rPrChange w:id="163" w:author="Microsoft Office User" w:date="2019-09-30T12:58:00Z">
              <w:rPr>
                <w:rStyle w:val="Hyperlink"/>
              </w:rPr>
            </w:rPrChange>
          </w:rPr>
          <w:fldChar w:fldCharType="begin"/>
        </w:r>
        <w:r w:rsidRPr="00C334A6">
          <w:rPr>
            <w:color w:val="000000" w:themeColor="text1"/>
            <w:rPrChange w:id="164" w:author="Microsoft Office User" w:date="2019-09-30T12:58:00Z">
              <w:rPr>
                <w:color w:val="0563C1" w:themeColor="hyperlink"/>
                <w:u w:val="single"/>
              </w:rPr>
            </w:rPrChange>
          </w:rPr>
          <w:delInstrText xml:space="preserve"> HYPERLINK "https://github.com/sebschu/Submiterator" </w:delInstrText>
        </w:r>
        <w:r w:rsidRPr="00C334A6" w:rsidDel="0022413E">
          <w:rPr>
            <w:rFonts w:asciiTheme="minorHAnsi" w:eastAsiaTheme="minorHAnsi" w:hAnsiTheme="minorHAnsi" w:cstheme="minorBidi"/>
            <w:color w:val="000000" w:themeColor="text1"/>
            <w:rPrChange w:id="165" w:author="Microsoft Office User" w:date="2019-09-30T12:58:00Z">
              <w:rPr>
                <w:rStyle w:val="Hyperlink"/>
              </w:rPr>
            </w:rPrChange>
          </w:rPr>
          <w:fldChar w:fldCharType="separate"/>
        </w:r>
        <w:r w:rsidRPr="00C334A6">
          <w:rPr>
            <w:rStyle w:val="Hyperlink"/>
            <w:color w:val="000000" w:themeColor="text1"/>
            <w:rPrChange w:id="166" w:author="Microsoft Office User" w:date="2019-09-30T12:58:00Z">
              <w:rPr>
                <w:rStyle w:val="Hyperlink"/>
              </w:rPr>
            </w:rPrChange>
          </w:rPr>
          <w:delText>submiterator</w:delText>
        </w:r>
        <w:r w:rsidRPr="00C334A6" w:rsidDel="0022413E">
          <w:rPr>
            <w:rStyle w:val="Hyperlink"/>
            <w:color w:val="000000" w:themeColor="text1"/>
            <w:rPrChange w:id="167" w:author="Microsoft Office User" w:date="2019-09-30T12:58:00Z">
              <w:rPr>
                <w:rStyle w:val="Hyperlink"/>
              </w:rPr>
            </w:rPrChange>
          </w:rPr>
          <w:fldChar w:fldCharType="end"/>
        </w:r>
        <w:r w:rsidRPr="00C334A6">
          <w:rPr>
            <w:color w:val="D9D9D9" w:themeColor="background1" w:themeShade="D9"/>
            <w:rPrChange w:id="168" w:author="Microsoft Office User" w:date="2019-09-30T12:58:00Z">
              <w:rPr>
                <w:color w:val="0563C1" w:themeColor="hyperlink"/>
                <w:u w:val="single"/>
              </w:rPr>
            </w:rPrChange>
          </w:rPr>
          <w:delText>), and analyze the data (</w:delText>
        </w:r>
        <w:r w:rsidRPr="00C334A6">
          <w:rPr>
            <w:color w:val="000000" w:themeColor="text1"/>
            <w:rPrChange w:id="169" w:author="Microsoft Office User" w:date="2019-09-30T12:58:00Z">
              <w:rPr>
                <w:color w:val="0563C1" w:themeColor="hyperlink"/>
                <w:u w:val="single"/>
              </w:rPr>
            </w:rPrChange>
          </w:rPr>
          <w:delText>R</w:delText>
        </w:r>
        <w:r w:rsidRPr="00C334A6">
          <w:rPr>
            <w:color w:val="D9D9D9" w:themeColor="background1" w:themeShade="D9"/>
            <w:rPrChange w:id="170" w:author="Microsoft Office User" w:date="2019-09-30T12:58:00Z">
              <w:rPr>
                <w:color w:val="0563C1" w:themeColor="hyperlink"/>
                <w:u w:val="single"/>
              </w:rPr>
            </w:rPrChange>
          </w:rPr>
          <w:delText>), is open source. This means that, in the spirit of open science, all experiments and analyses reported in the paper are directly reproducible</w:delText>
        </w:r>
        <w:r w:rsidR="00345B2C" w:rsidRPr="00FD5111" w:rsidDel="0022413E">
          <w:delText>.</w:delText>
        </w:r>
        <w:r w:rsidR="00E64B68" w:rsidRPr="00FD5111" w:rsidDel="0022413E">
          <w:delText xml:space="preserve"> The easiest way to view the experiments locally in a browser and to run the analyses is to clone the github repository locally. To do so, the following tools must be installed: </w:delText>
        </w:r>
        <w:r w:rsidDel="0022413E">
          <w:rPr>
            <w:rFonts w:asciiTheme="minorHAnsi" w:eastAsiaTheme="minorHAnsi" w:hAnsiTheme="minorHAnsi" w:cstheme="minorBidi"/>
          </w:rPr>
          <w:fldChar w:fldCharType="begin"/>
        </w:r>
        <w:r w:rsidR="00573E7C" w:rsidDel="0022413E">
          <w:delInstrText xml:space="preserve"> HYPERLINK "https://git-scm.com/" </w:delInstrText>
        </w:r>
        <w:r w:rsidDel="0022413E">
          <w:rPr>
            <w:rFonts w:asciiTheme="minorHAnsi" w:eastAsiaTheme="minorHAnsi" w:hAnsiTheme="minorHAnsi" w:cstheme="minorBidi"/>
          </w:rPr>
          <w:fldChar w:fldCharType="separate"/>
        </w:r>
        <w:r w:rsidR="00E64B68" w:rsidRPr="00C305D2" w:rsidDel="0022413E">
          <w:rPr>
            <w:rStyle w:val="Hyperlink"/>
          </w:rPr>
          <w:delText>git</w:delText>
        </w:r>
        <w:r w:rsidDel="0022413E">
          <w:rPr>
            <w:rStyle w:val="Hyperlink"/>
          </w:rPr>
          <w:fldChar w:fldCharType="end"/>
        </w:r>
        <w:r w:rsidR="00E64B68" w:rsidRPr="00FD5111" w:rsidDel="0022413E">
          <w:delText xml:space="preserve">, </w:delText>
        </w:r>
        <w:r w:rsidDel="0022413E">
          <w:rPr>
            <w:rFonts w:asciiTheme="minorHAnsi" w:eastAsiaTheme="minorHAnsi" w:hAnsiTheme="minorHAnsi" w:cstheme="minorBidi"/>
          </w:rPr>
          <w:fldChar w:fldCharType="begin"/>
        </w:r>
        <w:r w:rsidR="00573E7C" w:rsidDel="0022413E">
          <w:delInstrText xml:space="preserve"> HYPERLINK "https://www.r-project.org/" </w:delInstrText>
        </w:r>
        <w:r w:rsidDel="0022413E">
          <w:rPr>
            <w:rFonts w:asciiTheme="minorHAnsi" w:eastAsiaTheme="minorHAnsi" w:hAnsiTheme="minorHAnsi" w:cstheme="minorBidi"/>
          </w:rPr>
          <w:fldChar w:fldCharType="separate"/>
        </w:r>
        <w:r w:rsidR="00E64B68" w:rsidRPr="00C305D2" w:rsidDel="0022413E">
          <w:rPr>
            <w:rStyle w:val="Hyperlink"/>
          </w:rPr>
          <w:delText>R</w:delText>
        </w:r>
        <w:r w:rsidDel="0022413E">
          <w:rPr>
            <w:rStyle w:val="Hyperlink"/>
          </w:rPr>
          <w:fldChar w:fldCharType="end"/>
        </w:r>
        <w:r w:rsidR="00E64B68" w:rsidRPr="00FD5111" w:rsidDel="0022413E">
          <w:delText xml:space="preserve">. For convenience, </w:delText>
        </w:r>
        <w:r w:rsidDel="0022413E">
          <w:rPr>
            <w:rFonts w:asciiTheme="minorHAnsi" w:eastAsiaTheme="minorHAnsi" w:hAnsiTheme="minorHAnsi" w:cstheme="minorBidi"/>
          </w:rPr>
          <w:fldChar w:fldCharType="begin"/>
        </w:r>
        <w:r w:rsidR="00573E7C" w:rsidDel="0022413E">
          <w:delInstrText xml:space="preserve"> HYPERLINK "https://www.rstudio.com/" </w:delInstrText>
        </w:r>
        <w:r w:rsidDel="0022413E">
          <w:rPr>
            <w:rFonts w:asciiTheme="minorHAnsi" w:eastAsiaTheme="minorHAnsi" w:hAnsiTheme="minorHAnsi" w:cstheme="minorBidi"/>
          </w:rPr>
          <w:fldChar w:fldCharType="separate"/>
        </w:r>
        <w:r w:rsidR="00E64B68" w:rsidRPr="00C305D2" w:rsidDel="0022413E">
          <w:rPr>
            <w:rStyle w:val="Hyperlink"/>
          </w:rPr>
          <w:delText>RStudio</w:delText>
        </w:r>
        <w:r w:rsidDel="0022413E">
          <w:rPr>
            <w:rStyle w:val="Hyperlink"/>
          </w:rPr>
          <w:fldChar w:fldCharType="end"/>
        </w:r>
        <w:r w:rsidR="00E64B68" w:rsidRPr="00FD5111" w:rsidDel="0022413E">
          <w:delText xml:space="preserve"> is also highly recommended. </w:delText>
        </w:r>
      </w:del>
    </w:p>
    <w:p w14:paraId="711B7C47" w14:textId="77777777" w:rsidR="00125366" w:rsidRPr="00125366" w:rsidRDefault="00C334A6" w:rsidP="00125366">
      <w:pPr>
        <w:spacing w:line="480" w:lineRule="auto"/>
        <w:ind w:firstLine="720"/>
        <w:rPr>
          <w:del w:id="171" w:author="Microsoft Office User" w:date="2019-09-30T14:53:00Z"/>
          <w:color w:val="D0CECE" w:themeColor="background2" w:themeShade="E6"/>
          <w:rPrChange w:id="172" w:author="Microsoft Office User" w:date="2019-09-30T13:07:00Z">
            <w:rPr>
              <w:del w:id="173" w:author="Microsoft Office User" w:date="2019-09-30T14:53:00Z"/>
            </w:rPr>
          </w:rPrChange>
        </w:rPr>
        <w:pPrChange w:id="174" w:author="Microsoft Office User" w:date="2019-09-30T08:50:00Z">
          <w:pPr>
            <w:spacing w:line="480" w:lineRule="auto"/>
          </w:pPr>
        </w:pPrChange>
      </w:pPr>
      <w:del w:id="175" w:author="Microsoft Office User" w:date="2019-09-30T14:53:00Z">
        <w:r w:rsidRPr="00C334A6">
          <w:rPr>
            <w:color w:val="D0CECE" w:themeColor="background2" w:themeShade="E6"/>
            <w:rPrChange w:id="176" w:author="Microsoft Office User" w:date="2019-09-30T13:07:00Z">
              <w:rPr>
                <w:color w:val="0563C1" w:themeColor="hyperlink"/>
                <w:u w:val="single"/>
              </w:rPr>
            </w:rPrChange>
          </w:rPr>
          <w:delText>Once the tools are installed, the github repository may be cloned from the command line:</w:delText>
        </w:r>
      </w:del>
    </w:p>
    <w:p w14:paraId="467B92C6" w14:textId="77777777" w:rsidR="00E64B68" w:rsidRPr="005675F5" w:rsidDel="0022413E" w:rsidRDefault="00C334A6" w:rsidP="005675F5">
      <w:pPr>
        <w:spacing w:line="480" w:lineRule="auto"/>
        <w:rPr>
          <w:del w:id="177" w:author="Microsoft Office User" w:date="2019-09-30T14:53:00Z"/>
          <w:rFonts w:ascii="Consolas" w:hAnsi="Consolas" w:cs="Consolas"/>
          <w:sz w:val="22"/>
          <w:szCs w:val="22"/>
        </w:rPr>
      </w:pPr>
      <w:del w:id="178" w:author="Microsoft Office User" w:date="2019-09-30T14:53:00Z">
        <w:r w:rsidRPr="00C334A6">
          <w:rPr>
            <w:rFonts w:ascii="Consolas" w:hAnsi="Consolas" w:cs="Consolas"/>
            <w:color w:val="D0CECE" w:themeColor="background2" w:themeShade="E6"/>
            <w:sz w:val="22"/>
            <w:szCs w:val="22"/>
            <w:rPrChange w:id="179" w:author="Microsoft Office User" w:date="2019-09-30T13:07:00Z">
              <w:rPr>
                <w:rFonts w:ascii="Consolas" w:hAnsi="Consolas" w:cs="Consolas"/>
                <w:color w:val="0563C1" w:themeColor="hyperlink"/>
                <w:sz w:val="22"/>
                <w:szCs w:val="22"/>
                <w:u w:val="single"/>
              </w:rPr>
            </w:rPrChange>
          </w:rPr>
          <w:delText xml:space="preserve">git clone https://github.com/judith-tonhauser/how-projective.git </w:delText>
        </w:r>
        <w:r w:rsidR="00AF3711" w:rsidRPr="005675F5" w:rsidDel="0022413E">
          <w:rPr>
            <w:rFonts w:ascii="Consolas" w:hAnsi="Consolas" w:cs="Consolas"/>
            <w:sz w:val="22"/>
            <w:szCs w:val="22"/>
          </w:rPr>
          <w:delText xml:space="preserve"> </w:delText>
        </w:r>
      </w:del>
    </w:p>
    <w:p w14:paraId="0DBA8DD3" w14:textId="77777777" w:rsidR="00125366" w:rsidRDefault="005B416C" w:rsidP="00125366">
      <w:pPr>
        <w:spacing w:line="480" w:lineRule="auto"/>
        <w:ind w:firstLine="720"/>
        <w:rPr>
          <w:del w:id="180" w:author="Microsoft Office User" w:date="2019-09-30T14:53:00Z"/>
        </w:rPr>
        <w:pPrChange w:id="181" w:author="Microsoft Office User" w:date="2019-09-30T08:50:00Z">
          <w:pPr>
            <w:spacing w:line="480" w:lineRule="auto"/>
          </w:pPr>
        </w:pPrChange>
      </w:pPr>
      <w:del w:id="182" w:author="Microsoft Office User" w:date="2019-09-30T14:53:00Z">
        <w:r w:rsidRPr="00FD5111" w:rsidDel="0022413E">
          <w:delText>This will generate a copy of the repository on your local machine. To view an experiment, open one of the experiments/expXX/experiment.html files in your preferred browser</w:delText>
        </w:r>
        <w:r w:rsidR="00254ED7" w:rsidDel="0022413E">
          <w:rPr>
            <w:rStyle w:val="FootnoteReference"/>
          </w:rPr>
          <w:footnoteReference w:id="1"/>
        </w:r>
        <w:r w:rsidRPr="00FD5111" w:rsidDel="0022413E">
          <w:delText xml:space="preserve"> (</w:delText>
        </w:r>
        <w:r w:rsidR="00254ED7" w:rsidDel="0022413E">
          <w:delText>where ‘XX’ should be replaced with one of ‘1a’, ‘1b’, ‘2a’, ‘2b’</w:delText>
        </w:r>
        <w:r w:rsidRPr="00FD5111" w:rsidDel="0022413E">
          <w:delText>).</w:delText>
        </w:r>
        <w:r w:rsidR="002E473D" w:rsidRPr="00FD5111" w:rsidDel="0022413E">
          <w:delText xml:space="preserve"> To run the analyses, open </w:delText>
        </w:r>
        <w:r w:rsidR="00D63F47" w:rsidRPr="00FD5111" w:rsidDel="0022413E">
          <w:delText xml:space="preserve">and run </w:delText>
        </w:r>
        <w:r w:rsidR="009572AA" w:rsidRPr="00FD5111" w:rsidDel="0022413E">
          <w:delText xml:space="preserve">one of the files preprocessing.R, analysis.R, or graphs.R </w:delText>
        </w:r>
        <w:r w:rsidR="00D63F47" w:rsidRPr="00FD5111" w:rsidDel="0022413E">
          <w:delText xml:space="preserve">from </w:delText>
        </w:r>
        <w:r w:rsidR="009572AA" w:rsidRPr="00FD5111" w:rsidDel="0022413E">
          <w:delText xml:space="preserve">results/expXX/rscripts/ </w:delText>
        </w:r>
        <w:r w:rsidR="00D63F47" w:rsidRPr="00FD5111" w:rsidDel="0022413E">
          <w:delText xml:space="preserve">in RStudio, </w:delText>
        </w:r>
        <w:r w:rsidR="009572AA" w:rsidRPr="00FD5111" w:rsidDel="0022413E">
          <w:delText>depending on whether you want to recreate the preprocessing stage of the raw data, the statistical analysis, or the visualizations reported in the paper</w:delText>
        </w:r>
        <w:r w:rsidR="00D63F47" w:rsidRPr="00FD5111" w:rsidDel="0022413E">
          <w:delText>, respectively</w:delText>
        </w:r>
        <w:r w:rsidR="009572AA" w:rsidRPr="00FD5111" w:rsidDel="0022413E">
          <w:delText>.</w:delText>
        </w:r>
      </w:del>
    </w:p>
    <w:p w14:paraId="48DF8D9A" w14:textId="77777777" w:rsidR="00E83416" w:rsidRPr="00FD5111" w:rsidRDefault="0022413E" w:rsidP="00FD5111">
      <w:pPr>
        <w:pStyle w:val="Heading1"/>
        <w:spacing w:line="480" w:lineRule="auto"/>
        <w:rPr>
          <w:rFonts w:ascii="Times New Roman" w:eastAsia="Times New Roman" w:hAnsi="Times New Roman" w:cs="Times New Roman"/>
        </w:rPr>
      </w:pPr>
      <w:ins w:id="185" w:author="Microsoft Office User" w:date="2019-09-30T14:53:00Z">
        <w:r>
          <w:rPr>
            <w:rFonts w:ascii="Times New Roman" w:eastAsia="Times New Roman" w:hAnsi="Times New Roman" w:cs="Times New Roman"/>
          </w:rPr>
          <w:t>2</w:t>
        </w:r>
      </w:ins>
      <w:del w:id="186" w:author="Microsoft Office User" w:date="2019-09-30T14:53:00Z">
        <w:r w:rsidR="00C31357" w:rsidDel="0022413E">
          <w:rPr>
            <w:rFonts w:ascii="Times New Roman" w:eastAsia="Times New Roman" w:hAnsi="Times New Roman" w:cs="Times New Roman"/>
          </w:rPr>
          <w:delText>3</w:delText>
        </w:r>
      </w:del>
      <w:r w:rsidR="002C0D35" w:rsidRPr="00FD5111">
        <w:rPr>
          <w:rFonts w:ascii="Times New Roman" w:eastAsia="Times New Roman" w:hAnsi="Times New Roman" w:cs="Times New Roman"/>
        </w:rPr>
        <w:t xml:space="preserve">. </w:t>
      </w:r>
      <w:r w:rsidR="007C6413">
        <w:rPr>
          <w:rFonts w:ascii="Times New Roman" w:eastAsia="Times New Roman" w:hAnsi="Times New Roman" w:cs="Times New Roman"/>
        </w:rPr>
        <w:t>Data management: the organizational framework</w:t>
      </w:r>
    </w:p>
    <w:p w14:paraId="43481E64" w14:textId="694B6B81" w:rsidR="00125366" w:rsidRDefault="00E83416" w:rsidP="00125366">
      <w:pPr>
        <w:spacing w:line="480" w:lineRule="auto"/>
        <w:ind w:firstLine="720"/>
        <w:pPrChange w:id="187" w:author="Microsoft Office User" w:date="2019-09-30T08:50:00Z">
          <w:pPr>
            <w:spacing w:line="480" w:lineRule="auto"/>
          </w:pPr>
        </w:pPrChange>
      </w:pPr>
      <w:r w:rsidRPr="00FD5111">
        <w:t xml:space="preserve">In this section we present the workflow </w:t>
      </w:r>
      <w:r w:rsidR="009765E8" w:rsidRPr="00FD5111">
        <w:t xml:space="preserve">and organization of the project, and offer comments on the general workflow </w:t>
      </w:r>
      <w:r w:rsidRPr="00FD5111">
        <w:t>of</w:t>
      </w:r>
      <w:r w:rsidR="009765E8" w:rsidRPr="00FD5111">
        <w:t xml:space="preserve"> </w:t>
      </w:r>
      <w:r w:rsidRPr="00FD5111">
        <w:t xml:space="preserve">any </w:t>
      </w:r>
      <w:r w:rsidR="00F65CC2" w:rsidRPr="00FD5111">
        <w:t xml:space="preserve">experimental </w:t>
      </w:r>
      <w:del w:id="188" w:author="Microsoft Office User" w:date="2019-09-30T13:18:00Z">
        <w:r w:rsidR="00F65CC2" w:rsidRPr="00FD5111" w:rsidDel="00A4314A">
          <w:delText xml:space="preserve">semantics/pragmatics </w:delText>
        </w:r>
      </w:del>
      <w:r w:rsidRPr="00FD5111">
        <w:t>project</w:t>
      </w:r>
      <w:r w:rsidR="00F65CC2" w:rsidRPr="00FD5111">
        <w:t xml:space="preserve"> we conduct</w:t>
      </w:r>
      <w:r w:rsidR="009765E8" w:rsidRPr="00FD5111">
        <w:t>.</w:t>
      </w:r>
      <w:ins w:id="189" w:author="Microsoft Office User" w:date="2019-09-30T12:56:00Z">
        <w:r w:rsidR="00A97A2A">
          <w:t xml:space="preserve"> </w:t>
        </w:r>
      </w:ins>
      <w:ins w:id="190" w:author="Microsoft Office User" w:date="2019-10-02T10:05:00Z">
        <w:r w:rsidR="00123359">
          <w:t>To orient the reader</w:t>
        </w:r>
      </w:ins>
      <w:ins w:id="191" w:author="Microsoft Office User" w:date="2019-10-02T11:24:00Z">
        <w:r w:rsidR="00123359">
          <w:t xml:space="preserve"> to the </w:t>
        </w:r>
      </w:ins>
      <w:ins w:id="192" w:author="Microsoft Office User" w:date="2019-10-02T11:26:00Z">
        <w:r w:rsidR="000929B7">
          <w:t xml:space="preserve">management </w:t>
        </w:r>
      </w:ins>
      <w:ins w:id="193" w:author="Microsoft Office User" w:date="2019-10-02T11:24:00Z">
        <w:r w:rsidR="00123359">
          <w:t>s</w:t>
        </w:r>
      </w:ins>
      <w:ins w:id="194" w:author="Microsoft Office User" w:date="2019-10-02T11:25:00Z">
        <w:r w:rsidR="00123359">
          <w:t>pirit</w:t>
        </w:r>
        <w:r w:rsidR="000929B7">
          <w:t xml:space="preserve"> of this and </w:t>
        </w:r>
      </w:ins>
      <w:ins w:id="195" w:author="Microsoft Office User" w:date="2019-10-02T11:26:00Z">
        <w:r w:rsidR="000929B7">
          <w:t xml:space="preserve">all other </w:t>
        </w:r>
      </w:ins>
      <w:ins w:id="196" w:author="Microsoft Office User" w:date="2019-10-02T11:25:00Z">
        <w:r w:rsidR="000929B7">
          <w:t xml:space="preserve">projects </w:t>
        </w:r>
      </w:ins>
      <w:ins w:id="197" w:author="Microsoft Office User" w:date="2019-10-02T11:26:00Z">
        <w:r w:rsidR="000929B7">
          <w:t>conducted within</w:t>
        </w:r>
      </w:ins>
      <w:ins w:id="198" w:author="Microsoft Office User" w:date="2019-10-07T22:08:00Z">
        <w:r w:rsidR="0061688F">
          <w:t xml:space="preserve"> </w:t>
        </w:r>
      </w:ins>
      <w:ins w:id="199" w:author="Microsoft Office User" w:date="2019-10-02T11:26:00Z">
        <w:r w:rsidR="000929B7">
          <w:t xml:space="preserve">ALPS Lab: we aim for </w:t>
        </w:r>
        <w:r w:rsidR="000929B7" w:rsidRPr="00FD5111">
          <w:t>all experiments and analyses reported in paper</w:t>
        </w:r>
      </w:ins>
      <w:ins w:id="200" w:author="Microsoft Office User" w:date="2019-10-02T11:28:00Z">
        <w:r w:rsidR="000929B7">
          <w:t>s</w:t>
        </w:r>
      </w:ins>
      <w:ins w:id="201" w:author="Microsoft Office User" w:date="2019-10-02T11:26:00Z">
        <w:r w:rsidR="000929B7" w:rsidRPr="00FD5111">
          <w:t xml:space="preserve"> </w:t>
        </w:r>
      </w:ins>
      <w:ins w:id="202" w:author="Microsoft Office User" w:date="2019-10-02T11:27:00Z">
        <w:r w:rsidR="000929B7">
          <w:t>to be</w:t>
        </w:r>
      </w:ins>
      <w:ins w:id="203" w:author="Microsoft Office User" w:date="2019-10-02T11:26:00Z">
        <w:r w:rsidR="000929B7" w:rsidRPr="00FD5111">
          <w:t xml:space="preserve"> directly reproducible</w:t>
        </w:r>
      </w:ins>
      <w:ins w:id="204" w:author="Microsoft Office User" w:date="2019-10-02T11:37:00Z">
        <w:r w:rsidR="000D6AE8">
          <w:t xml:space="preserve"> (see also Chapter</w:t>
        </w:r>
      </w:ins>
      <w:ins w:id="205" w:author="Microsoft Office User" w:date="2019-10-02T11:52:00Z">
        <w:r w:rsidR="00A96FCF">
          <w:t>s</w:t>
        </w:r>
      </w:ins>
      <w:ins w:id="206" w:author="Microsoft Office User" w:date="2019-10-02T11:37:00Z">
        <w:r w:rsidR="000D6AE8">
          <w:t xml:space="preserve"> </w:t>
        </w:r>
      </w:ins>
      <w:ins w:id="207" w:author="Microsoft Office User" w:date="2019-10-02T11:52:00Z">
        <w:r w:rsidR="00A75477">
          <w:t>1</w:t>
        </w:r>
        <w:r w:rsidR="00A96FCF">
          <w:t>,</w:t>
        </w:r>
      </w:ins>
      <w:ins w:id="208" w:author="Microsoft Office User" w:date="2019-10-02T11:54:00Z">
        <w:r w:rsidR="00A96FCF">
          <w:t xml:space="preserve"> </w:t>
        </w:r>
      </w:ins>
      <w:ins w:id="209" w:author="Microsoft Office User" w:date="2019-10-02T11:52:00Z">
        <w:r w:rsidR="00A96FCF">
          <w:t>2</w:t>
        </w:r>
      </w:ins>
      <w:ins w:id="210" w:author="Microsoft Office User" w:date="2019-10-02T11:54:00Z">
        <w:r w:rsidR="00A96FCF">
          <w:t>, 5</w:t>
        </w:r>
      </w:ins>
      <w:ins w:id="211" w:author="Microsoft Office User" w:date="2019-10-02T22:48:00Z">
        <w:r w:rsidR="007811E6">
          <w:t>, this volume</w:t>
        </w:r>
      </w:ins>
      <w:ins w:id="212" w:author="Microsoft Office User" w:date="2019-10-02T11:37:00Z">
        <w:r w:rsidR="000D6AE8">
          <w:t>)</w:t>
        </w:r>
      </w:ins>
      <w:ins w:id="213" w:author="Microsoft Office User" w:date="2019-10-02T11:26:00Z">
        <w:r w:rsidR="000929B7" w:rsidRPr="00FD5111">
          <w:t>.</w:t>
        </w:r>
        <w:r w:rsidR="000929B7">
          <w:t xml:space="preserve"> </w:t>
        </w:r>
      </w:ins>
      <w:ins w:id="214" w:author="Microsoft Office User" w:date="2019-10-02T11:27:00Z">
        <w:r w:rsidR="000929B7">
          <w:t xml:space="preserve">This means that </w:t>
        </w:r>
      </w:ins>
      <w:ins w:id="215" w:author="Microsoft Office User" w:date="2019-10-02T11:41:00Z">
        <w:r w:rsidR="000A5CF2">
          <w:t xml:space="preserve">we </w:t>
        </w:r>
        <w:del w:id="216" w:author="" w:date="2019-10-07T19:34:00Z">
          <w:r w:rsidR="000A5CF2" w:rsidDel="00686B03">
            <w:delText xml:space="preserve">generally </w:delText>
          </w:r>
        </w:del>
        <w:r w:rsidR="000A5CF2">
          <w:t xml:space="preserve">aim to freely share as much of a project as possible and avoid using proprietary software </w:t>
        </w:r>
        <w:del w:id="217" w:author="" w:date="2019-10-07T19:34:00Z">
          <w:r w:rsidR="000A5CF2" w:rsidDel="00552107">
            <w:delText>wherever</w:delText>
          </w:r>
        </w:del>
      </w:ins>
      <w:ins w:id="218" w:author="" w:date="2019-10-07T19:34:00Z">
        <w:r w:rsidR="00552107">
          <w:t>whenever</w:t>
        </w:r>
      </w:ins>
      <w:ins w:id="219" w:author="Microsoft Office User" w:date="2019-10-02T11:41:00Z">
        <w:r w:rsidR="000A5CF2">
          <w:t xml:space="preserve"> possible. For</w:t>
        </w:r>
      </w:ins>
      <w:ins w:id="220" w:author="Microsoft Office User" w:date="2019-10-02T11:42:00Z">
        <w:r w:rsidR="000A5CF2">
          <w:t xml:space="preserve"> the current project,</w:t>
        </w:r>
      </w:ins>
      <w:ins w:id="221" w:author="Microsoft Office User" w:date="2019-10-02T11:41:00Z">
        <w:r w:rsidR="000A5CF2">
          <w:t xml:space="preserve"> </w:t>
        </w:r>
      </w:ins>
      <w:ins w:id="222" w:author="Microsoft Office User" w:date="2019-10-02T11:42:00Z">
        <w:r w:rsidR="000A5CF2">
          <w:t>all</w:t>
        </w:r>
      </w:ins>
      <w:ins w:id="223" w:author="Microsoft Office User" w:date="2019-09-30T12:56:00Z">
        <w:r w:rsidR="00A97A2A" w:rsidRPr="00FD5111">
          <w:t xml:space="preserve"> experimental files, data files, and analysis files are freely available </w:t>
        </w:r>
      </w:ins>
      <w:ins w:id="224" w:author="Microsoft Office User" w:date="2019-10-02T11:27:00Z">
        <w:r w:rsidR="000929B7">
          <w:t>online</w:t>
        </w:r>
      </w:ins>
      <w:ins w:id="225" w:author="Microsoft Office User" w:date="2019-10-02T11:39:00Z">
        <w:r w:rsidR="000A5CF2">
          <w:t>.</w:t>
        </w:r>
      </w:ins>
      <w:ins w:id="226" w:author="Microsoft Office User" w:date="2019-10-02T11:27:00Z">
        <w:r w:rsidR="000929B7">
          <w:t xml:space="preserve"> </w:t>
        </w:r>
      </w:ins>
      <w:ins w:id="227" w:author="Microsoft Office User" w:date="2019-10-02T11:39:00Z">
        <w:r w:rsidR="000A5CF2">
          <w:t xml:space="preserve">Moreover, </w:t>
        </w:r>
      </w:ins>
      <w:ins w:id="228" w:author="Microsoft Office User" w:date="2019-10-02T11:27:00Z">
        <w:r w:rsidR="000929B7">
          <w:t>a</w:t>
        </w:r>
      </w:ins>
      <w:ins w:id="229" w:author="Microsoft Office User" w:date="2019-09-30T12:57:00Z">
        <w:r w:rsidR="00A97A2A" w:rsidRPr="00FD5111">
          <w:t>ll of the software used to generate the experiment</w:t>
        </w:r>
        <w:r w:rsidR="00A97A2A">
          <w:t>s</w:t>
        </w:r>
        <w:r w:rsidR="00A97A2A" w:rsidRPr="00FD5111">
          <w:t xml:space="preserve">, manage the connection between the experiment and </w:t>
        </w:r>
        <w:r w:rsidR="00A97A2A">
          <w:t>the experiment hosting platform</w:t>
        </w:r>
        <w:r w:rsidR="00A97A2A" w:rsidRPr="00FD5111">
          <w:t>, and analyze the dat</w:t>
        </w:r>
      </w:ins>
      <w:ins w:id="230" w:author="Microsoft Office User" w:date="2019-09-30T12:58:00Z">
        <w:r w:rsidR="00A97A2A">
          <w:t>a</w:t>
        </w:r>
      </w:ins>
      <w:ins w:id="231" w:author="Microsoft Office User" w:date="2019-09-30T12:57:00Z">
        <w:r w:rsidR="00A97A2A" w:rsidRPr="00FD5111">
          <w:t xml:space="preserve">, is open source. </w:t>
        </w:r>
      </w:ins>
    </w:p>
    <w:p w14:paraId="40C2CD2D" w14:textId="77777777" w:rsidR="00F65CC2" w:rsidRPr="0083301C" w:rsidRDefault="0022413E" w:rsidP="00A82E46">
      <w:pPr>
        <w:pStyle w:val="Heading2"/>
        <w:spacing w:line="480" w:lineRule="auto"/>
        <w:rPr>
          <w:rFonts w:ascii="Times New Roman" w:eastAsia="Times New Roman" w:hAnsi="Times New Roman" w:cs="Times New Roman"/>
        </w:rPr>
      </w:pPr>
      <w:ins w:id="232" w:author="Microsoft Office User" w:date="2019-09-30T14:53:00Z">
        <w:r>
          <w:rPr>
            <w:rFonts w:ascii="Times New Roman" w:eastAsia="Times New Roman" w:hAnsi="Times New Roman" w:cs="Times New Roman"/>
          </w:rPr>
          <w:t>2</w:t>
        </w:r>
      </w:ins>
      <w:del w:id="233" w:author="Microsoft Office User" w:date="2019-09-30T14:53:00Z">
        <w:r w:rsidR="00B362C9" w:rsidRPr="0083301C" w:rsidDel="0022413E">
          <w:rPr>
            <w:rFonts w:ascii="Times New Roman" w:eastAsia="Times New Roman" w:hAnsi="Times New Roman" w:cs="Times New Roman"/>
          </w:rPr>
          <w:delText>3</w:delText>
        </w:r>
      </w:del>
      <w:r w:rsidR="002C0D35" w:rsidRPr="0083301C">
        <w:rPr>
          <w:rFonts w:ascii="Times New Roman" w:eastAsia="Times New Roman" w:hAnsi="Times New Roman" w:cs="Times New Roman"/>
        </w:rPr>
        <w:t xml:space="preserve">.1 </w:t>
      </w:r>
      <w:r w:rsidR="005862A5" w:rsidRPr="0083301C">
        <w:rPr>
          <w:rFonts w:ascii="Times New Roman" w:eastAsia="Times New Roman" w:hAnsi="Times New Roman" w:cs="Times New Roman"/>
        </w:rPr>
        <w:t xml:space="preserve">The </w:t>
      </w:r>
      <w:r w:rsidR="005862A5" w:rsidRPr="0083301C">
        <w:rPr>
          <w:rFonts w:ascii="Times New Roman" w:hAnsi="Times New Roman" w:cs="Times New Roman"/>
        </w:rPr>
        <w:t>organizational</w:t>
      </w:r>
      <w:r w:rsidR="005862A5" w:rsidRPr="0083301C">
        <w:rPr>
          <w:rFonts w:ascii="Times New Roman" w:eastAsia="Times New Roman" w:hAnsi="Times New Roman" w:cs="Times New Roman"/>
        </w:rPr>
        <w:t xml:space="preserve"> framework for </w:t>
      </w:r>
      <w:r w:rsidR="00E335D0" w:rsidRPr="0083301C">
        <w:rPr>
          <w:rFonts w:ascii="Times New Roman" w:eastAsia="Times New Roman" w:hAnsi="Times New Roman" w:cs="Times New Roman"/>
        </w:rPr>
        <w:t>collaboration</w:t>
      </w:r>
    </w:p>
    <w:p w14:paraId="0C4611F0" w14:textId="77777777" w:rsidR="00222E16" w:rsidRDefault="005862A5" w:rsidP="00BF4D54">
      <w:pPr>
        <w:spacing w:line="480" w:lineRule="auto"/>
        <w:ind w:firstLine="720"/>
        <w:rPr>
          <w:ins w:id="234" w:author="Microsoft Office User" w:date="2019-09-30T13:22:00Z"/>
        </w:rPr>
      </w:pPr>
      <w:r w:rsidRPr="00FD5111">
        <w:t xml:space="preserve">While every </w:t>
      </w:r>
      <w:del w:id="235" w:author="Microsoft Office User" w:date="2019-09-30T13:18:00Z">
        <w:r w:rsidR="00B54B79" w:rsidRPr="00FD5111" w:rsidDel="008F1A84">
          <w:delText xml:space="preserve">experimental </w:delText>
        </w:r>
      </w:del>
      <w:r w:rsidRPr="00FD5111">
        <w:t>project starts with an idea, its organization starts with the creation of a</w:t>
      </w:r>
      <w:ins w:id="236" w:author="Microsoft Office User" w:date="2019-09-30T12:22:00Z">
        <w:r w:rsidR="00764846">
          <w:t xml:space="preserve"> dedicated project directory</w:t>
        </w:r>
      </w:ins>
      <w:del w:id="237" w:author="Microsoft Office User" w:date="2019-09-30T12:23:00Z">
        <w:r w:rsidRPr="00FD5111" w:rsidDel="00764846">
          <w:delText xml:space="preserve"> github repository</w:delText>
        </w:r>
      </w:del>
      <w:r w:rsidRPr="00FD5111">
        <w:t xml:space="preserve"> which serves to store experimental materials, data, analysis scripts, and documentation.</w:t>
      </w:r>
      <w:ins w:id="238" w:author="Microsoft Office User" w:date="2019-09-30T13:19:00Z">
        <w:r w:rsidR="00E76879">
          <w:t xml:space="preserve"> </w:t>
        </w:r>
      </w:ins>
      <w:ins w:id="239" w:author="Microsoft Office User" w:date="2019-09-30T13:20:00Z">
        <w:r w:rsidR="00222E16">
          <w:t>The collaborative nature of many</w:t>
        </w:r>
      </w:ins>
      <w:ins w:id="240" w:author="Microsoft Office User" w:date="2019-09-30T13:19:00Z">
        <w:r w:rsidR="00E76879">
          <w:t xml:space="preserve"> experimental (and computational) projects </w:t>
        </w:r>
      </w:ins>
      <w:ins w:id="241" w:author="Microsoft Office User" w:date="2019-09-30T13:20:00Z">
        <w:r w:rsidR="00222E16">
          <w:t>requires a f</w:t>
        </w:r>
      </w:ins>
      <w:ins w:id="242" w:author="Microsoft Office User" w:date="2019-09-30T13:21:00Z">
        <w:r w:rsidR="00222E16">
          <w:t xml:space="preserve">ramework to </w:t>
        </w:r>
      </w:ins>
      <w:ins w:id="243" w:author="Microsoft Office User" w:date="2019-09-30T13:20:00Z">
        <w:r w:rsidR="00222E16">
          <w:t>manag</w:t>
        </w:r>
      </w:ins>
      <w:ins w:id="244" w:author="Microsoft Office User" w:date="2019-09-30T13:21:00Z">
        <w:r w:rsidR="00222E16">
          <w:t xml:space="preserve">e </w:t>
        </w:r>
        <w:r w:rsidR="00222E16">
          <w:lastRenderedPageBreak/>
          <w:t xml:space="preserve">file sharing and communication between collaborators. To this end, we use </w:t>
        </w:r>
        <w:proofErr w:type="spellStart"/>
        <w:r w:rsidR="00222E16">
          <w:t>Github</w:t>
        </w:r>
        <w:proofErr w:type="spellEnd"/>
        <w:r w:rsidR="00222E16">
          <w:t>,</w:t>
        </w:r>
      </w:ins>
      <w:ins w:id="245" w:author="Microsoft Office User" w:date="2019-09-30T13:23:00Z">
        <w:r w:rsidR="00222E16">
          <w:rPr>
            <w:rStyle w:val="FootnoteReference"/>
          </w:rPr>
          <w:footnoteReference w:id="2"/>
        </w:r>
      </w:ins>
      <w:ins w:id="255" w:author="Microsoft Office User" w:date="2019-09-30T13:21:00Z">
        <w:r w:rsidR="00222E16">
          <w:t xml:space="preserve"> </w:t>
        </w:r>
      </w:ins>
      <w:ins w:id="256" w:author="Microsoft Office User" w:date="2019-09-30T13:22:00Z">
        <w:r w:rsidR="00222E16">
          <w:t>git,</w:t>
        </w:r>
      </w:ins>
      <w:ins w:id="257" w:author="Microsoft Office User" w:date="2019-09-30T13:23:00Z">
        <w:r w:rsidR="00222E16">
          <w:rPr>
            <w:rStyle w:val="FootnoteReference"/>
          </w:rPr>
          <w:footnoteReference w:id="3"/>
        </w:r>
      </w:ins>
      <w:ins w:id="267" w:author="Microsoft Office User" w:date="2019-09-30T13:22:00Z">
        <w:r w:rsidR="00222E16">
          <w:t xml:space="preserve"> and Slack,</w:t>
        </w:r>
      </w:ins>
      <w:ins w:id="268" w:author="Microsoft Office User" w:date="2019-09-30T13:23:00Z">
        <w:r w:rsidR="00222E16">
          <w:rPr>
            <w:rStyle w:val="FootnoteReference"/>
          </w:rPr>
          <w:footnoteReference w:id="4"/>
        </w:r>
      </w:ins>
      <w:ins w:id="278" w:author="Microsoft Office User" w:date="2019-09-30T13:22:00Z">
        <w:r w:rsidR="00222E16">
          <w:t xml:space="preserve"> described in the following.</w:t>
        </w:r>
      </w:ins>
      <w:ins w:id="279" w:author="Microsoft Office User" w:date="2019-09-30T13:21:00Z">
        <w:r w:rsidR="00222E16">
          <w:t xml:space="preserve"> </w:t>
        </w:r>
      </w:ins>
    </w:p>
    <w:p w14:paraId="772AEED0" w14:textId="77777777" w:rsidR="00125366" w:rsidRDefault="00764846" w:rsidP="00125366">
      <w:pPr>
        <w:spacing w:line="480" w:lineRule="auto"/>
        <w:ind w:firstLine="720"/>
        <w:pPrChange w:id="280" w:author="Microsoft Office User" w:date="2019-09-30T08:50:00Z">
          <w:pPr>
            <w:spacing w:line="480" w:lineRule="auto"/>
          </w:pPr>
        </w:pPrChange>
      </w:pPr>
      <w:ins w:id="281" w:author="Microsoft Office User" w:date="2019-09-30T12:23:00Z">
        <w:r>
          <w:t xml:space="preserve">As a matter of course, we immediately turn a new project directory into a </w:t>
        </w:r>
        <w:proofErr w:type="spellStart"/>
        <w:r>
          <w:t>Github</w:t>
        </w:r>
      </w:ins>
      <w:proofErr w:type="spellEnd"/>
      <w:r w:rsidR="005862A5" w:rsidRPr="00FD5111">
        <w:t xml:space="preserve"> </w:t>
      </w:r>
      <w:ins w:id="282" w:author="Microsoft Office User" w:date="2019-09-30T12:23:00Z">
        <w:r>
          <w:t>repository so all materials</w:t>
        </w:r>
      </w:ins>
      <w:ins w:id="283" w:author="Microsoft Office User" w:date="2019-10-02T10:03:00Z">
        <w:r w:rsidR="007D076E">
          <w:t xml:space="preserve"> – </w:t>
        </w:r>
        <w:r w:rsidR="007D076E" w:rsidRPr="00FD5111">
          <w:t>experimental files, data files, and analysis files</w:t>
        </w:r>
        <w:r w:rsidR="007D076E">
          <w:t xml:space="preserve"> –</w:t>
        </w:r>
      </w:ins>
      <w:ins w:id="284" w:author="Microsoft Office User" w:date="2019-09-30T12:23:00Z">
        <w:r>
          <w:t xml:space="preserve"> are openly shared</w:t>
        </w:r>
      </w:ins>
      <w:ins w:id="285" w:author="Microsoft Office User" w:date="2019-09-30T12:24:00Z">
        <w:r>
          <w:t xml:space="preserve"> online. </w:t>
        </w:r>
      </w:ins>
      <w:proofErr w:type="spellStart"/>
      <w:ins w:id="286" w:author="Microsoft Office User" w:date="2019-09-30T12:38:00Z">
        <w:r w:rsidR="00CF406B">
          <w:t>Github</w:t>
        </w:r>
        <w:proofErr w:type="spellEnd"/>
        <w:r w:rsidR="00CF406B">
          <w:t xml:space="preserve"> is a file hosting platform</w:t>
        </w:r>
      </w:ins>
      <w:ins w:id="287" w:author="Microsoft Office User" w:date="2019-09-30T12:39:00Z">
        <w:r w:rsidR="00CF406B">
          <w:t xml:space="preserve"> which includes </w:t>
        </w:r>
      </w:ins>
      <w:ins w:id="288" w:author="Microsoft Office User" w:date="2019-09-30T12:38:00Z">
        <w:r w:rsidR="00CF406B">
          <w:t xml:space="preserve">version control </w:t>
        </w:r>
      </w:ins>
      <w:ins w:id="289" w:author="Microsoft Office User" w:date="2019-09-30T12:39:00Z">
        <w:r w:rsidR="00CF406B">
          <w:t xml:space="preserve">and </w:t>
        </w:r>
      </w:ins>
      <w:ins w:id="290" w:author="Microsoft Office User" w:date="2019-09-30T12:38:00Z">
        <w:r w:rsidR="00CF406B">
          <w:t>allow</w:t>
        </w:r>
      </w:ins>
      <w:ins w:id="291" w:author="Microsoft Office User" w:date="2019-09-30T12:39:00Z">
        <w:r w:rsidR="00CF406B">
          <w:t>s people to work together on projects.</w:t>
        </w:r>
      </w:ins>
      <w:ins w:id="292" w:author="Microsoft Office User" w:date="2019-09-30T12:45:00Z">
        <w:r w:rsidR="006D619C">
          <w:t xml:space="preserve"> </w:t>
        </w:r>
      </w:ins>
      <w:ins w:id="293" w:author="Microsoft Office User" w:date="2019-10-02T11:30:00Z">
        <w:r w:rsidR="002603FD">
          <w:t>W</w:t>
        </w:r>
      </w:ins>
      <w:ins w:id="294" w:author="Microsoft Office User" w:date="2019-09-30T12:47:00Z">
        <w:r w:rsidR="006D619C">
          <w:t xml:space="preserve">e recommend the use of </w:t>
        </w:r>
        <w:proofErr w:type="spellStart"/>
        <w:r w:rsidR="006D619C">
          <w:t>Github</w:t>
        </w:r>
        <w:proofErr w:type="spellEnd"/>
        <w:r w:rsidR="006D619C">
          <w:t xml:space="preserve"> as a way of sharing project materials openly regardless of the number of project collaborators.</w:t>
        </w:r>
      </w:ins>
      <w:ins w:id="295" w:author="Microsoft Office User" w:date="2019-09-30T12:39:00Z">
        <w:r w:rsidR="00CF406B">
          <w:t xml:space="preserve"> </w:t>
        </w:r>
      </w:ins>
      <w:del w:id="296" w:author="Microsoft Office User" w:date="2019-09-30T12:25:00Z">
        <w:r w:rsidR="005862A5" w:rsidRPr="00FD5111" w:rsidDel="00AE17E5">
          <w:delText xml:space="preserve">For the </w:delText>
        </w:r>
      </w:del>
      <w:ins w:id="297" w:author="Microsoft Office User" w:date="2019-09-30T12:25:00Z">
        <w:r w:rsidR="00AE17E5">
          <w:t xml:space="preserve">The </w:t>
        </w:r>
      </w:ins>
      <w:del w:id="298" w:author="Microsoft Office User" w:date="2019-09-30T12:26:00Z">
        <w:r w:rsidR="005862A5" w:rsidRPr="00FD5111" w:rsidDel="00AE17E5">
          <w:delText xml:space="preserve">current </w:delText>
        </w:r>
      </w:del>
      <w:del w:id="299" w:author="Microsoft Office User" w:date="2019-09-30T12:31:00Z">
        <w:r w:rsidR="005862A5" w:rsidRPr="00FD5111" w:rsidDel="008D20BE">
          <w:delText>project</w:delText>
        </w:r>
      </w:del>
      <w:del w:id="300" w:author="Microsoft Office User" w:date="2019-09-30T12:25:00Z">
        <w:r w:rsidR="005862A5" w:rsidRPr="00FD5111" w:rsidDel="00AE17E5">
          <w:delText>, the</w:delText>
        </w:r>
      </w:del>
      <w:del w:id="301" w:author="Microsoft Office User" w:date="2019-09-30T12:31:00Z">
        <w:r w:rsidR="005862A5" w:rsidRPr="00FD5111" w:rsidDel="008D20BE">
          <w:delText xml:space="preserve"> </w:delText>
        </w:r>
      </w:del>
      <w:r w:rsidR="005862A5" w:rsidRPr="00FD5111">
        <w:t xml:space="preserve">repository </w:t>
      </w:r>
      <w:del w:id="302" w:author="Microsoft Office User" w:date="2019-09-30T12:26:00Z">
        <w:r w:rsidR="005862A5" w:rsidRPr="00FD5111" w:rsidDel="00AE17E5">
          <w:delText xml:space="preserve">linked above </w:delText>
        </w:r>
      </w:del>
      <w:ins w:id="303" w:author="Microsoft Office User" w:date="2019-09-30T12:26:00Z">
        <w:r w:rsidR="00AE17E5">
          <w:t xml:space="preserve">that </w:t>
        </w:r>
      </w:ins>
      <w:r w:rsidR="005862A5" w:rsidRPr="00FD5111">
        <w:t xml:space="preserve">accompanies </w:t>
      </w:r>
      <w:del w:id="304" w:author="Microsoft Office User" w:date="2019-09-30T12:31:00Z">
        <w:r w:rsidR="005862A5" w:rsidRPr="00FD5111" w:rsidDel="006C2E6F">
          <w:delText xml:space="preserve">the </w:delText>
        </w:r>
      </w:del>
      <w:ins w:id="305" w:author="Microsoft Office User" w:date="2019-09-30T12:31:00Z">
        <w:r w:rsidR="006C2E6F">
          <w:t xml:space="preserve">this </w:t>
        </w:r>
      </w:ins>
      <w:del w:id="306" w:author="Microsoft Office User" w:date="2019-09-30T12:31:00Z">
        <w:r w:rsidR="005862A5" w:rsidRPr="00FD5111" w:rsidDel="008D20BE">
          <w:delText>paper</w:delText>
        </w:r>
      </w:del>
      <w:ins w:id="307" w:author="Microsoft Office User" w:date="2019-09-30T12:31:00Z">
        <w:r w:rsidR="008D20BE">
          <w:t xml:space="preserve">DMUC </w:t>
        </w:r>
      </w:ins>
      <w:ins w:id="308" w:author="Microsoft Office User" w:date="2019-09-30T12:26:00Z">
        <w:r w:rsidR="00AE17E5">
          <w:t xml:space="preserve">can be found at </w:t>
        </w:r>
      </w:ins>
      <w:ins w:id="309" w:author="Microsoft Office User" w:date="2019-09-30T12:28:00Z">
        <w:r w:rsidR="00C334A6">
          <w:fldChar w:fldCharType="begin"/>
        </w:r>
        <w:r w:rsidR="00AF5358">
          <w:instrText xml:space="preserve"> HYPERLINK "</w:instrText>
        </w:r>
      </w:ins>
      <w:ins w:id="310" w:author="Microsoft Office User" w:date="2019-09-30T12:26:00Z">
        <w:r w:rsidR="00C334A6" w:rsidRPr="00C334A6">
          <w:rPr>
            <w:rFonts w:asciiTheme="minorHAnsi" w:eastAsiaTheme="minorHAnsi" w:hAnsiTheme="minorHAnsi" w:cstheme="minorBidi"/>
            <w:rPrChange w:id="311" w:author="Microsoft Office User" w:date="2019-09-30T12:28:00Z">
              <w:rPr>
                <w:rStyle w:val="Hyperlink"/>
              </w:rPr>
            </w:rPrChange>
          </w:rPr>
          <w:instrText>https://github.com/judith-tonhauser/</w:instrText>
        </w:r>
      </w:ins>
      <w:ins w:id="312" w:author="Microsoft Office User" w:date="2019-09-30T12:28:00Z">
        <w:r w:rsidR="00C334A6" w:rsidRPr="00C334A6">
          <w:rPr>
            <w:rFonts w:asciiTheme="minorHAnsi" w:eastAsiaTheme="minorHAnsi" w:hAnsiTheme="minorHAnsi" w:cstheme="minorBidi"/>
            <w:rPrChange w:id="313" w:author="Microsoft Office User" w:date="2019-09-30T12:28:00Z">
              <w:rPr>
                <w:rStyle w:val="Hyperlink"/>
              </w:rPr>
            </w:rPrChange>
          </w:rPr>
          <w:instrText>how-projective</w:instrText>
        </w:r>
        <w:r w:rsidR="00AF5358">
          <w:instrText xml:space="preserve">" </w:instrText>
        </w:r>
        <w:r w:rsidR="00C334A6">
          <w:fldChar w:fldCharType="separate"/>
        </w:r>
      </w:ins>
      <w:ins w:id="314" w:author="Microsoft Office User" w:date="2019-09-30T12:26:00Z">
        <w:r w:rsidR="00AF5358" w:rsidRPr="00AF5358">
          <w:rPr>
            <w:rStyle w:val="Hyperlink"/>
          </w:rPr>
          <w:t>https://github.com/judith-tonhauser/</w:t>
        </w:r>
      </w:ins>
      <w:ins w:id="315" w:author="Microsoft Office User" w:date="2019-09-30T12:28:00Z">
        <w:r w:rsidR="00AF5358" w:rsidRPr="00AF5358">
          <w:rPr>
            <w:rStyle w:val="Hyperlink"/>
          </w:rPr>
          <w:t>how-projective</w:t>
        </w:r>
        <w:r w:rsidR="00C334A6">
          <w:fldChar w:fldCharType="end"/>
        </w:r>
      </w:ins>
      <w:ins w:id="316" w:author="Microsoft Office User" w:date="2019-09-30T12:26:00Z">
        <w:r w:rsidR="00AE17E5" w:rsidRPr="00AE17E5">
          <w:t>.</w:t>
        </w:r>
      </w:ins>
      <w:del w:id="317" w:author="Microsoft Office User" w:date="2019-09-30T12:28:00Z">
        <w:r w:rsidR="005862A5" w:rsidRPr="00FD5111" w:rsidDel="00AF5358">
          <w:delText>.</w:delText>
        </w:r>
      </w:del>
      <w:r w:rsidR="005862A5" w:rsidRPr="00FD5111">
        <w:t xml:space="preserve"> </w:t>
      </w:r>
      <w:del w:id="318" w:author="Microsoft Office User" w:date="2019-09-30T12:28:00Z">
        <w:r w:rsidR="00E335D0" w:rsidRPr="00FD5111" w:rsidDel="00AF5358">
          <w:delText>This</w:delText>
        </w:r>
        <w:r w:rsidR="005862A5" w:rsidRPr="00FD5111" w:rsidDel="00AF5358">
          <w:delText xml:space="preserve"> is a tidied up version of the larger project repository, which continues to evolve as we continue to work on the broader project investigating the nature of projectivity.</w:delText>
        </w:r>
        <w:r w:rsidR="005862A5" w:rsidRPr="00FD5111" w:rsidDel="00AF5358">
          <w:rPr>
            <w:rStyle w:val="FootnoteReference"/>
          </w:rPr>
          <w:footnoteReference w:id="5"/>
        </w:r>
        <w:r w:rsidR="005862A5" w:rsidRPr="00FD5111" w:rsidDel="00AF5358">
          <w:delText xml:space="preserve"> </w:delText>
        </w:r>
        <w:r w:rsidR="00B54B79" w:rsidRPr="00FD5111" w:rsidDel="00AF5358">
          <w:delText>Thus</w:delText>
        </w:r>
        <w:r w:rsidR="005862A5" w:rsidRPr="00FD5111" w:rsidDel="00AF5358">
          <w:delText>, the above linked repository serves as a way for us to share all files that are required to reproduce the stud</w:delText>
        </w:r>
        <w:r w:rsidR="00B54B79" w:rsidRPr="00FD5111" w:rsidDel="00AF5358">
          <w:delText>ies reported in the paper</w:delText>
        </w:r>
        <w:r w:rsidR="005862A5" w:rsidRPr="00FD5111" w:rsidDel="00AF5358">
          <w:delText>, but not as a time-stamped record of the development of the project</w:delText>
        </w:r>
        <w:r w:rsidR="00B54B79" w:rsidRPr="00FD5111" w:rsidDel="00AF5358">
          <w:delText xml:space="preserve"> in general</w:delText>
        </w:r>
        <w:r w:rsidR="005862A5" w:rsidRPr="00FD5111" w:rsidDel="00AF5358">
          <w:delText xml:space="preserve">. </w:delText>
        </w:r>
        <w:r w:rsidR="00B54B79" w:rsidRPr="00FD5111" w:rsidDel="00AF5358">
          <w:delText xml:space="preserve">In contrast, the </w:delText>
        </w:r>
        <w:r w:rsidR="005862A5" w:rsidRPr="00FD5111" w:rsidDel="00AF5358">
          <w:delText>repository linked in the footnote will allow the interested reader to meticulously follow the exact timeline of the project.</w:delText>
        </w:r>
      </w:del>
    </w:p>
    <w:p w14:paraId="45189E78" w14:textId="77777777" w:rsidR="00DC20CE" w:rsidRDefault="00B54B79" w:rsidP="00DC20CE">
      <w:pPr>
        <w:spacing w:line="480" w:lineRule="auto"/>
        <w:ind w:firstLine="720"/>
        <w:rPr>
          <w:ins w:id="321" w:author="Microsoft Office User" w:date="2019-09-30T13:02:00Z"/>
        </w:rPr>
      </w:pPr>
      <w:r w:rsidRPr="00FD5111">
        <w:t>In this project</w:t>
      </w:r>
      <w:r w:rsidR="005C4126" w:rsidRPr="00FD5111">
        <w:t xml:space="preserve"> (and in general for ALPS Lab projects)</w:t>
      </w:r>
      <w:r w:rsidRPr="00FD5111">
        <w:t xml:space="preserve">, we used </w:t>
      </w:r>
      <w:r w:rsidR="00752ABE" w:rsidRPr="00FD5111">
        <w:t xml:space="preserve">git to </w:t>
      </w:r>
      <w:r w:rsidR="00455312" w:rsidRPr="00FD5111">
        <w:t>keep track of the project’s progress.</w:t>
      </w:r>
      <w:r w:rsidR="00752ABE" w:rsidRPr="00FD5111">
        <w:t xml:space="preserve"> Git is a version control system for tracking changes. Originally it was developed for tracking changes in software development, but it has the </w:t>
      </w:r>
      <w:del w:id="322" w:author="" w:date="2019-10-07T19:35:00Z">
        <w:r w:rsidR="00752ABE" w:rsidRPr="00FD5111" w:rsidDel="00740BBA">
          <w:delText xml:space="preserve">fortunate </w:delText>
        </w:r>
      </w:del>
      <w:r w:rsidR="00752ABE" w:rsidRPr="00FD5111">
        <w:t xml:space="preserve">broader application of tracking changes in any file, which makes it useful for tracking </w:t>
      </w:r>
      <w:r w:rsidR="00E335D0" w:rsidRPr="00FD5111">
        <w:t xml:space="preserve">changes in </w:t>
      </w:r>
      <w:r w:rsidR="00752ABE" w:rsidRPr="00FD5111">
        <w:t>research projects</w:t>
      </w:r>
      <w:r w:rsidR="00E335D0" w:rsidRPr="00FD5111">
        <w:t xml:space="preserve"> generally</w:t>
      </w:r>
      <w:r w:rsidR="00752ABE" w:rsidRPr="00FD5111">
        <w:t xml:space="preserve">. </w:t>
      </w:r>
      <w:ins w:id="323" w:author="Microsoft Office User" w:date="2019-09-30T12:40:00Z">
        <w:r w:rsidR="00465776">
          <w:t xml:space="preserve">We use git to locally keep track of changes we make to </w:t>
        </w:r>
      </w:ins>
      <w:ins w:id="324" w:author="Microsoft Office User" w:date="2019-09-30T12:41:00Z">
        <w:r w:rsidR="00465776">
          <w:t xml:space="preserve">files, and via integration with </w:t>
        </w:r>
        <w:proofErr w:type="spellStart"/>
        <w:r w:rsidR="00465776">
          <w:t>Github</w:t>
        </w:r>
        <w:proofErr w:type="spellEnd"/>
        <w:r w:rsidR="00465776">
          <w:t xml:space="preserve">, these changes are also visible to our collaborators and </w:t>
        </w:r>
        <w:del w:id="325" w:author="" w:date="2019-10-07T19:36:00Z">
          <w:r w:rsidR="00465776" w:rsidDel="007C74F8">
            <w:delText>the</w:delText>
          </w:r>
        </w:del>
      </w:ins>
      <w:ins w:id="326" w:author="" w:date="2019-10-07T19:36:00Z">
        <w:r w:rsidR="007C74F8">
          <w:t>anybody with</w:t>
        </w:r>
      </w:ins>
      <w:ins w:id="327" w:author="Microsoft Office User" w:date="2019-09-30T12:41:00Z">
        <w:r w:rsidR="00465776">
          <w:t xml:space="preserve"> internet </w:t>
        </w:r>
      </w:ins>
      <w:ins w:id="328" w:author="" w:date="2019-10-07T19:36:00Z">
        <w:r w:rsidR="007C74F8">
          <w:t xml:space="preserve">access </w:t>
        </w:r>
      </w:ins>
      <w:ins w:id="329" w:author="Microsoft Office User" w:date="2019-09-30T12:41:00Z">
        <w:r w:rsidR="00465776">
          <w:t xml:space="preserve">at large. </w:t>
        </w:r>
      </w:ins>
      <w:r w:rsidR="00752ABE" w:rsidRPr="00FD5111">
        <w:t xml:space="preserve">We additionally used </w:t>
      </w:r>
      <w:ins w:id="330" w:author="Microsoft Office User" w:date="2019-09-30T12:34:00Z">
        <w:r w:rsidR="00E93AE1">
          <w:t xml:space="preserve">Slack, </w:t>
        </w:r>
        <w:r w:rsidR="00E93AE1" w:rsidRPr="00E93AE1">
          <w:t xml:space="preserve">a collaboration tool that is essentially a messaging system and allows for (groups of) users to create channels </w:t>
        </w:r>
        <w:r w:rsidR="00E93AE1" w:rsidRPr="00E93AE1">
          <w:lastRenderedPageBreak/>
          <w:t>dedicated to specialized topics or research projects</w:t>
        </w:r>
      </w:ins>
      <w:ins w:id="331" w:author="Microsoft Office User" w:date="2019-09-30T12:35:00Z">
        <w:r w:rsidR="00E93AE1">
          <w:t>,</w:t>
        </w:r>
      </w:ins>
      <w:ins w:id="332" w:author="Microsoft Office User" w:date="2019-09-30T12:34:00Z">
        <w:r w:rsidR="00E93AE1">
          <w:t xml:space="preserve"> </w:t>
        </w:r>
      </w:ins>
      <w:del w:id="333" w:author="Microsoft Office User" w:date="2019-09-30T12:36:00Z">
        <w:r w:rsidR="00752ABE" w:rsidRPr="00FD5111" w:rsidDel="00E93AE1">
          <w:delText>a dedicated Slack</w:delText>
        </w:r>
        <w:r w:rsidR="00070AC9" w:rsidRPr="00FD5111" w:rsidDel="00E93AE1">
          <w:rPr>
            <w:rStyle w:val="FootnoteReference"/>
          </w:rPr>
          <w:footnoteReference w:id="6"/>
        </w:r>
        <w:r w:rsidR="00752ABE" w:rsidRPr="00FD5111" w:rsidDel="00E93AE1">
          <w:delText xml:space="preserve"> channel </w:delText>
        </w:r>
      </w:del>
      <w:r w:rsidR="00752ABE" w:rsidRPr="00FD5111">
        <w:t>to exchange messages about the project</w:t>
      </w:r>
      <w:ins w:id="336" w:author="Microsoft Office User" w:date="2019-09-30T12:36:00Z">
        <w:r w:rsidR="00E93AE1">
          <w:t>.</w:t>
        </w:r>
      </w:ins>
      <w:r w:rsidR="00752ABE" w:rsidRPr="00FD5111">
        <w:t xml:space="preserve"> </w:t>
      </w:r>
      <w:del w:id="337" w:author="Microsoft Office User" w:date="2019-09-30T12:36:00Z">
        <w:r w:rsidR="00752ABE" w:rsidRPr="00FD5111" w:rsidDel="00E93AE1">
          <w:delText xml:space="preserve">and </w:delText>
        </w:r>
      </w:del>
      <w:ins w:id="338" w:author="Microsoft Office User" w:date="2019-09-30T12:36:00Z">
        <w:r w:rsidR="00E93AE1">
          <w:t xml:space="preserve">We </w:t>
        </w:r>
      </w:ins>
      <w:r w:rsidR="00752ABE" w:rsidRPr="00FD5111">
        <w:t xml:space="preserve">used Slack’s </w:t>
      </w:r>
      <w:proofErr w:type="spellStart"/>
      <w:ins w:id="339" w:author="Microsoft Office User" w:date="2019-09-30T12:36:00Z">
        <w:r w:rsidR="00E93AE1">
          <w:t>G</w:t>
        </w:r>
      </w:ins>
      <w:del w:id="340" w:author="Microsoft Office User" w:date="2019-09-30T12:36:00Z">
        <w:r w:rsidR="00752ABE" w:rsidRPr="00FD5111" w:rsidDel="00E93AE1">
          <w:delText>g</w:delText>
        </w:r>
      </w:del>
      <w:r w:rsidR="00752ABE" w:rsidRPr="00FD5111">
        <w:t>ithub</w:t>
      </w:r>
      <w:proofErr w:type="spellEnd"/>
      <w:r w:rsidR="00752ABE" w:rsidRPr="00FD5111">
        <w:t xml:space="preserve"> integration feature</w:t>
      </w:r>
      <w:ins w:id="341" w:author="Microsoft Office User" w:date="2019-09-30T12:44:00Z">
        <w:r w:rsidR="00B47075">
          <w:t xml:space="preserve"> to link the </w:t>
        </w:r>
        <w:proofErr w:type="spellStart"/>
        <w:r w:rsidR="00B47075">
          <w:t>Github</w:t>
        </w:r>
        <w:proofErr w:type="spellEnd"/>
        <w:r w:rsidR="00B47075">
          <w:t xml:space="preserve"> repository to our dedicated projec</w:t>
        </w:r>
      </w:ins>
      <w:ins w:id="342" w:author="Microsoft Office User" w:date="2019-09-30T12:45:00Z">
        <w:r w:rsidR="00B47075">
          <w:t>t channel</w:t>
        </w:r>
      </w:ins>
      <w:ins w:id="343" w:author="Microsoft Office User" w:date="2019-09-30T12:36:00Z">
        <w:r w:rsidR="00E93AE1">
          <w:t>, which</w:t>
        </w:r>
      </w:ins>
      <w:del w:id="344" w:author="Microsoft Office User" w:date="2019-09-30T12:36:00Z">
        <w:r w:rsidR="00752ABE" w:rsidRPr="00FD5111" w:rsidDel="00E93AE1">
          <w:delText>. This feature</w:delText>
        </w:r>
      </w:del>
      <w:r w:rsidR="00752ABE" w:rsidRPr="00FD5111">
        <w:t xml:space="preserve"> allows Slack to follow any changes made to the </w:t>
      </w:r>
      <w:proofErr w:type="spellStart"/>
      <w:ins w:id="345" w:author="Microsoft Office User" w:date="2019-09-30T12:36:00Z">
        <w:r w:rsidR="00E93AE1">
          <w:t>G</w:t>
        </w:r>
      </w:ins>
      <w:del w:id="346" w:author="Microsoft Office User" w:date="2019-09-30T12:36:00Z">
        <w:r w:rsidR="00752ABE" w:rsidRPr="00FD5111" w:rsidDel="00E93AE1">
          <w:delText>g</w:delText>
        </w:r>
      </w:del>
      <w:r w:rsidR="00752ABE" w:rsidRPr="00FD5111">
        <w:t>ithub</w:t>
      </w:r>
      <w:proofErr w:type="spellEnd"/>
      <w:r w:rsidR="00752ABE" w:rsidRPr="00FD5111">
        <w:t xml:space="preserve"> repository and </w:t>
      </w:r>
      <w:r w:rsidR="00E335D0" w:rsidRPr="00FD5111">
        <w:t xml:space="preserve">to </w:t>
      </w:r>
      <w:r w:rsidR="00752ABE" w:rsidRPr="00FD5111">
        <w:t xml:space="preserve">automatically post </w:t>
      </w:r>
      <w:r w:rsidR="00E335D0" w:rsidRPr="00FD5111">
        <w:t xml:space="preserve">as messages in Slack </w:t>
      </w:r>
      <w:r w:rsidR="00752ABE" w:rsidRPr="00FD5111">
        <w:t>the commit messages created by the researcher when a change is made to the repository. This allows collaborators on the project to be notified when a change is made to the repository</w:t>
      </w:r>
      <w:del w:id="347" w:author="" w:date="2019-10-07T19:36:00Z">
        <w:r w:rsidR="00752ABE" w:rsidRPr="00FD5111" w:rsidDel="00EC73B5">
          <w:delText>,</w:delText>
        </w:r>
      </w:del>
      <w:r w:rsidR="00752ABE" w:rsidRPr="00FD5111">
        <w:t xml:space="preserve"> and to see what the nature of the change is (provided the researcher making the change has written an informative commit message).</w:t>
      </w:r>
      <w:r w:rsidR="00D06A53" w:rsidRPr="00FD5111">
        <w:t xml:space="preserve"> Together, git/</w:t>
      </w:r>
      <w:proofErr w:type="spellStart"/>
      <w:ins w:id="348" w:author="Microsoft Office User" w:date="2019-09-30T12:45:00Z">
        <w:r w:rsidR="00B47075">
          <w:t>G</w:t>
        </w:r>
      </w:ins>
      <w:del w:id="349" w:author="Microsoft Office User" w:date="2019-09-30T12:45:00Z">
        <w:r w:rsidR="00D06A53" w:rsidRPr="00FD5111" w:rsidDel="00B47075">
          <w:delText>g</w:delText>
        </w:r>
      </w:del>
      <w:r w:rsidR="00D06A53" w:rsidRPr="00FD5111">
        <w:t>ithub</w:t>
      </w:r>
      <w:proofErr w:type="spellEnd"/>
      <w:r w:rsidR="00D06A53" w:rsidRPr="00FD5111">
        <w:t xml:space="preserve">/Slack comprise the collaboration framework used in this project and in all of ALPS Lab’s projects. Note that for the reader interested in following the structure of the project, Slack is </w:t>
      </w:r>
      <w:r w:rsidR="00C334A6" w:rsidRPr="00C334A6">
        <w:rPr>
          <w:rPrChange w:id="350" w:author="Microsoft Office User" w:date="2019-09-30T13:26:00Z">
            <w:rPr>
              <w:i/>
              <w:color w:val="0563C1" w:themeColor="hyperlink"/>
              <w:u w:val="single"/>
            </w:rPr>
          </w:rPrChange>
        </w:rPr>
        <w:t>not</w:t>
      </w:r>
      <w:r w:rsidR="00D06A53" w:rsidRPr="00FD5111">
        <w:t xml:space="preserve"> necessary, though we </w:t>
      </w:r>
      <w:del w:id="351" w:author="Microsoft Office User" w:date="2019-09-30T13:00:00Z">
        <w:r w:rsidR="00455312" w:rsidRPr="00FD5111" w:rsidDel="00DC20CE">
          <w:delText>enthusiastically</w:delText>
        </w:r>
        <w:r w:rsidR="00D06A53" w:rsidRPr="00FD5111" w:rsidDel="00DC20CE">
          <w:delText xml:space="preserve"> </w:delText>
        </w:r>
      </w:del>
      <w:r w:rsidR="00D06A53" w:rsidRPr="00FD5111">
        <w:t>recommend it as a tool for collaborati</w:t>
      </w:r>
      <w:r w:rsidR="00E335D0" w:rsidRPr="00FD5111">
        <w:t>ve research projects</w:t>
      </w:r>
      <w:r w:rsidR="00455312" w:rsidRPr="00FD5111">
        <w:t xml:space="preserve"> to manage communication</w:t>
      </w:r>
      <w:r w:rsidR="00D06A53" w:rsidRPr="00FD5111">
        <w:t>.</w:t>
      </w:r>
      <w:ins w:id="352" w:author="Microsoft Office User" w:date="2019-09-30T12:48:00Z">
        <w:r w:rsidR="006A24B7">
          <w:t xml:space="preserve"> Similarly</w:t>
        </w:r>
        <w:r w:rsidR="00B06D4F">
          <w:t>, for readers</w:t>
        </w:r>
      </w:ins>
      <w:ins w:id="353" w:author="Microsoft Office User" w:date="2019-09-30T12:49:00Z">
        <w:r w:rsidR="00B06D4F">
          <w:t xml:space="preserve"> who have not integrated git/</w:t>
        </w:r>
        <w:proofErr w:type="spellStart"/>
        <w:r w:rsidR="00B06D4F">
          <w:t>Github</w:t>
        </w:r>
        <w:proofErr w:type="spellEnd"/>
        <w:r w:rsidR="00B06D4F">
          <w:t xml:space="preserve"> into their workflow, using these tools is not necessary </w:t>
        </w:r>
      </w:ins>
      <w:ins w:id="354" w:author="Microsoft Office User" w:date="2019-09-30T12:50:00Z">
        <w:r w:rsidR="00B06D4F">
          <w:t xml:space="preserve">for viewing or emulating the project </w:t>
        </w:r>
      </w:ins>
      <w:ins w:id="355" w:author="Microsoft Office User" w:date="2019-09-30T13:02:00Z">
        <w:r w:rsidR="00DC20CE">
          <w:t>structure</w:t>
        </w:r>
      </w:ins>
      <w:ins w:id="356" w:author="Microsoft Office User" w:date="2019-09-30T12:51:00Z">
        <w:r w:rsidR="00B06D4F">
          <w:t xml:space="preserve">, though we strongly recommend integrating these tools into your own workflow as they increase ease of collaboration, </w:t>
        </w:r>
      </w:ins>
      <w:ins w:id="357" w:author="Microsoft Office User" w:date="2019-09-30T12:52:00Z">
        <w:r w:rsidR="00B06D4F">
          <w:t xml:space="preserve">increase project transparency and </w:t>
        </w:r>
        <w:proofErr w:type="spellStart"/>
        <w:r w:rsidR="00B06D4F">
          <w:t>shareability</w:t>
        </w:r>
        <w:proofErr w:type="spellEnd"/>
        <w:r w:rsidR="00B06D4F">
          <w:t xml:space="preserve">, and </w:t>
        </w:r>
      </w:ins>
      <w:ins w:id="358" w:author="Microsoft Office User" w:date="2019-09-30T12:51:00Z">
        <w:r w:rsidR="00B06D4F">
          <w:t>assuage fears of l</w:t>
        </w:r>
      </w:ins>
      <w:ins w:id="359" w:author="Microsoft Office User" w:date="2019-09-30T12:52:00Z">
        <w:r w:rsidR="00B06D4F">
          <w:t>osing data</w:t>
        </w:r>
      </w:ins>
      <w:ins w:id="360" w:author="Microsoft Office User" w:date="2019-09-30T13:26:00Z">
        <w:r w:rsidR="006635F0">
          <w:t xml:space="preserve"> or not being able to revert to a</w:t>
        </w:r>
      </w:ins>
      <w:ins w:id="361" w:author="Microsoft Office User" w:date="2019-09-30T13:27:00Z">
        <w:r w:rsidR="006635F0">
          <w:t xml:space="preserve"> previous version of a file</w:t>
        </w:r>
      </w:ins>
      <w:ins w:id="362" w:author="Microsoft Office User" w:date="2019-09-30T12:52:00Z">
        <w:r w:rsidR="00B06D4F">
          <w:t>.</w:t>
        </w:r>
      </w:ins>
      <w:ins w:id="363" w:author="Microsoft Office User" w:date="2019-09-30T13:00:00Z">
        <w:r w:rsidR="00DC20CE">
          <w:t xml:space="preserve"> </w:t>
        </w:r>
      </w:ins>
    </w:p>
    <w:p w14:paraId="5C8433A4" w14:textId="77777777" w:rsidR="00DC20CE" w:rsidRPr="00DC20CE" w:rsidRDefault="00DC20CE" w:rsidP="00DC20CE">
      <w:pPr>
        <w:spacing w:line="480" w:lineRule="auto"/>
        <w:ind w:firstLine="720"/>
        <w:rPr>
          <w:ins w:id="364" w:author="Microsoft Office User" w:date="2019-09-30T13:01:00Z"/>
        </w:rPr>
      </w:pPr>
      <w:ins w:id="365" w:author="Microsoft Office User" w:date="2019-09-30T13:02:00Z">
        <w:r>
          <w:t xml:space="preserve">In the following, you </w:t>
        </w:r>
      </w:ins>
      <w:ins w:id="366" w:author="Microsoft Office User" w:date="2019-09-30T13:03:00Z">
        <w:r>
          <w:t xml:space="preserve">can </w:t>
        </w:r>
      </w:ins>
      <w:ins w:id="367" w:author="Microsoft Office User" w:date="2019-09-30T13:05:00Z">
        <w:r>
          <w:t xml:space="preserve">a) </w:t>
        </w:r>
      </w:ins>
      <w:ins w:id="368" w:author="Microsoft Office User" w:date="2019-09-30T13:03:00Z">
        <w:r>
          <w:t>view the project</w:t>
        </w:r>
      </w:ins>
      <w:ins w:id="369" w:author="Microsoft Office User" w:date="2019-09-30T13:05:00Z">
        <w:r>
          <w:t xml:space="preserve"> </w:t>
        </w:r>
      </w:ins>
      <w:ins w:id="370" w:author="Microsoft Office User" w:date="2019-09-30T13:03:00Z">
        <w:r>
          <w:t xml:space="preserve">in the browser at </w:t>
        </w:r>
        <w:r w:rsidR="00C334A6">
          <w:fldChar w:fldCharType="begin"/>
        </w:r>
        <w:r>
          <w:instrText xml:space="preserve"> HYPERLINK "</w:instrText>
        </w:r>
        <w:r w:rsidRPr="00DC20CE">
          <w:instrText>https://github.com/judith-tonhauser/how-projective</w:instrText>
        </w:r>
        <w:r>
          <w:instrText xml:space="preserve">" </w:instrText>
        </w:r>
        <w:r w:rsidR="00C334A6">
          <w:fldChar w:fldCharType="separate"/>
        </w:r>
        <w:r w:rsidRPr="00C5106F">
          <w:rPr>
            <w:rStyle w:val="Hyperlink"/>
          </w:rPr>
          <w:t>https://github.com/judith-tonhauser/how-projective</w:t>
        </w:r>
        <w:r w:rsidR="00C334A6">
          <w:fldChar w:fldCharType="end"/>
        </w:r>
      </w:ins>
      <w:ins w:id="371" w:author="Microsoft Office User" w:date="2019-09-30T13:05:00Z">
        <w:r>
          <w:t>;</w:t>
        </w:r>
      </w:ins>
      <w:ins w:id="372" w:author="Microsoft Office User" w:date="2019-09-30T13:03:00Z">
        <w:r>
          <w:t xml:space="preserve"> </w:t>
        </w:r>
      </w:ins>
      <w:ins w:id="373" w:author="Microsoft Office User" w:date="2019-09-30T13:05:00Z">
        <w:r>
          <w:t xml:space="preserve">b) </w:t>
        </w:r>
      </w:ins>
      <w:ins w:id="374" w:author="Microsoft Office User" w:date="2019-09-30T13:03:00Z">
        <w:r>
          <w:t>download the project repository from that sam</w:t>
        </w:r>
      </w:ins>
      <w:ins w:id="375" w:author="Microsoft Office User" w:date="2019-09-30T13:04:00Z">
        <w:r>
          <w:t>e URL and follow along locally on your machine</w:t>
        </w:r>
      </w:ins>
      <w:ins w:id="376" w:author="Microsoft Office User" w:date="2019-09-30T13:05:00Z">
        <w:r>
          <w:t>;</w:t>
        </w:r>
      </w:ins>
      <w:ins w:id="377" w:author="Microsoft Office User" w:date="2019-09-30T13:02:00Z">
        <w:r>
          <w:t xml:space="preserve"> </w:t>
        </w:r>
      </w:ins>
      <w:ins w:id="378" w:author="Microsoft Office User" w:date="2019-09-30T13:05:00Z">
        <w:r>
          <w:t xml:space="preserve">c) </w:t>
        </w:r>
      </w:ins>
      <w:ins w:id="379" w:author="Microsoft Office User" w:date="2019-09-30T13:04:00Z">
        <w:r>
          <w:t xml:space="preserve">or, </w:t>
        </w:r>
        <w:r>
          <w:lastRenderedPageBreak/>
          <w:t>if you have installed git,</w:t>
        </w:r>
      </w:ins>
      <w:ins w:id="380" w:author="Microsoft Office User" w:date="2019-09-30T13:01:00Z">
        <w:r w:rsidRPr="00DC20CE">
          <w:t xml:space="preserve"> clone</w:t>
        </w:r>
      </w:ins>
      <w:ins w:id="381" w:author="Microsoft Office User" w:date="2019-09-30T13:04:00Z">
        <w:r>
          <w:t xml:space="preserve"> the repository </w:t>
        </w:r>
      </w:ins>
      <w:ins w:id="382" w:author="Microsoft Office User" w:date="2019-09-30T13:01:00Z">
        <w:r w:rsidRPr="00DC20CE">
          <w:t>from the command line</w:t>
        </w:r>
      </w:ins>
      <w:ins w:id="383" w:author="Microsoft Office User" w:date="2019-09-30T13:04:00Z">
        <w:r>
          <w:t xml:space="preserve"> and </w:t>
        </w:r>
      </w:ins>
      <w:ins w:id="384" w:author="Microsoft Office User" w:date="2019-09-30T13:05:00Z">
        <w:r>
          <w:t>follow along locall</w:t>
        </w:r>
      </w:ins>
      <w:ins w:id="385" w:author="Microsoft Office User" w:date="2019-09-30T13:06:00Z">
        <w:r>
          <w:t>y</w:t>
        </w:r>
      </w:ins>
      <w:ins w:id="386" w:author="Microsoft Office User" w:date="2019-09-30T13:01:00Z">
        <w:r w:rsidRPr="00DC20CE">
          <w:t>:</w:t>
        </w:r>
      </w:ins>
    </w:p>
    <w:p w14:paraId="56BDF072" w14:textId="77777777" w:rsidR="00125366" w:rsidRPr="00125366" w:rsidRDefault="00C334A6" w:rsidP="00125366">
      <w:pPr>
        <w:spacing w:line="480" w:lineRule="auto"/>
        <w:rPr>
          <w:ins w:id="387" w:author="Microsoft Office User" w:date="2019-09-30T13:01:00Z"/>
          <w:rFonts w:ascii="Consolas" w:hAnsi="Consolas" w:cs="Consolas"/>
          <w:sz w:val="22"/>
          <w:szCs w:val="22"/>
          <w:rPrChange w:id="388" w:author="Microsoft Office User" w:date="2019-09-30T13:06:00Z">
            <w:rPr>
              <w:ins w:id="389" w:author="Microsoft Office User" w:date="2019-09-30T13:01:00Z"/>
            </w:rPr>
          </w:rPrChange>
        </w:rPr>
        <w:pPrChange w:id="390" w:author="Microsoft Office User" w:date="2019-09-30T13:06:00Z">
          <w:pPr>
            <w:spacing w:line="480" w:lineRule="auto"/>
            <w:ind w:firstLine="720"/>
          </w:pPr>
        </w:pPrChange>
      </w:pPr>
      <w:ins w:id="391" w:author="Microsoft Office User" w:date="2019-09-30T13:01:00Z">
        <w:r w:rsidRPr="00C334A6">
          <w:rPr>
            <w:rFonts w:ascii="Consolas" w:hAnsi="Consolas" w:cs="Consolas"/>
            <w:sz w:val="22"/>
            <w:szCs w:val="22"/>
            <w:rPrChange w:id="392" w:author="Microsoft Office User" w:date="2019-09-30T13:06:00Z">
              <w:rPr>
                <w:color w:val="0563C1" w:themeColor="hyperlink"/>
                <w:u w:val="single"/>
              </w:rPr>
            </w:rPrChange>
          </w:rPr>
          <w:t xml:space="preserve">git clone https://github.com/judith-tonhauser/how-projective.git  </w:t>
        </w:r>
      </w:ins>
    </w:p>
    <w:p w14:paraId="4FBE2566" w14:textId="77777777" w:rsidR="00125366" w:rsidRDefault="00125366" w:rsidP="00125366">
      <w:pPr>
        <w:spacing w:line="480" w:lineRule="auto"/>
        <w:ind w:firstLine="720"/>
        <w:rPr>
          <w:del w:id="393" w:author="Microsoft Office User" w:date="2019-09-30T13:04:00Z"/>
        </w:rPr>
        <w:pPrChange w:id="394" w:author="Microsoft Office User" w:date="2019-09-30T08:50:00Z">
          <w:pPr>
            <w:spacing w:line="480" w:lineRule="auto"/>
          </w:pPr>
        </w:pPrChange>
      </w:pPr>
    </w:p>
    <w:p w14:paraId="4CAD87AE" w14:textId="77777777" w:rsidR="00F65CC2" w:rsidRPr="00FD5111" w:rsidRDefault="0022413E" w:rsidP="00FD5111">
      <w:pPr>
        <w:pStyle w:val="Heading2"/>
        <w:spacing w:line="480" w:lineRule="auto"/>
        <w:rPr>
          <w:rFonts w:ascii="Times New Roman" w:eastAsia="Times New Roman" w:hAnsi="Times New Roman" w:cs="Times New Roman"/>
        </w:rPr>
      </w:pPr>
      <w:ins w:id="395" w:author="Microsoft Office User" w:date="2019-09-30T14:53:00Z">
        <w:r>
          <w:rPr>
            <w:rFonts w:ascii="Times New Roman" w:eastAsia="Times New Roman" w:hAnsi="Times New Roman" w:cs="Times New Roman"/>
          </w:rPr>
          <w:t>2</w:t>
        </w:r>
      </w:ins>
      <w:del w:id="396" w:author="Microsoft Office User" w:date="2019-09-30T14:53:00Z">
        <w:r w:rsidR="002C0D35" w:rsidRPr="00FD5111" w:rsidDel="0022413E">
          <w:rPr>
            <w:rFonts w:ascii="Times New Roman" w:eastAsia="Times New Roman" w:hAnsi="Times New Roman" w:cs="Times New Roman"/>
          </w:rPr>
          <w:delText>3</w:delText>
        </w:r>
      </w:del>
      <w:r w:rsidR="002C0D35" w:rsidRPr="00FD5111">
        <w:rPr>
          <w:rFonts w:ascii="Times New Roman" w:eastAsia="Times New Roman" w:hAnsi="Times New Roman" w:cs="Times New Roman"/>
        </w:rPr>
        <w:t xml:space="preserve">.2 </w:t>
      </w:r>
      <w:r w:rsidR="00F65CC2" w:rsidRPr="00FD5111">
        <w:rPr>
          <w:rFonts w:ascii="Times New Roman" w:eastAsia="Times New Roman" w:hAnsi="Times New Roman" w:cs="Times New Roman"/>
        </w:rPr>
        <w:t>Project repository structure</w:t>
      </w:r>
    </w:p>
    <w:p w14:paraId="383AFEF2" w14:textId="77777777" w:rsidR="00125366" w:rsidRDefault="00455312" w:rsidP="00125366">
      <w:pPr>
        <w:spacing w:line="480" w:lineRule="auto"/>
        <w:ind w:firstLine="360"/>
        <w:pPrChange w:id="397" w:author="Microsoft Office User" w:date="2019-09-30T08:51:00Z">
          <w:pPr>
            <w:spacing w:line="480" w:lineRule="auto"/>
          </w:pPr>
        </w:pPrChange>
      </w:pPr>
      <w:r w:rsidRPr="00FD5111">
        <w:t>Th</w:t>
      </w:r>
      <w:r w:rsidR="00F54BD2">
        <w:t>e</w:t>
      </w:r>
      <w:r w:rsidRPr="00FD5111">
        <w:t xml:space="preserve"> project repository, like ALPS Lab repositories in general, has the following content</w:t>
      </w:r>
      <w:del w:id="398" w:author="Microsoft Office User" w:date="2019-09-30T13:29:00Z">
        <w:r w:rsidRPr="00FD5111" w:rsidDel="003F6ECA">
          <w:delText>s</w:delText>
        </w:r>
      </w:del>
      <w:del w:id="399" w:author="Microsoft Office User" w:date="2019-09-30T13:08:00Z">
        <w:r w:rsidR="002C0D35" w:rsidRPr="00FD5111" w:rsidDel="00F02F0E">
          <w:delText>, which we encourage the reader to follow in either the online version of the repository or in their locally cloned repository</w:delText>
        </w:r>
      </w:del>
      <w:r w:rsidRPr="00FD5111">
        <w:t>:</w:t>
      </w:r>
    </w:p>
    <w:p w14:paraId="4A53507F" w14:textId="77777777" w:rsidR="00455312" w:rsidRPr="00FD5111" w:rsidRDefault="00455312" w:rsidP="00FD5111">
      <w:pPr>
        <w:pStyle w:val="ListParagraph"/>
        <w:numPr>
          <w:ilvl w:val="0"/>
          <w:numId w:val="5"/>
        </w:numPr>
        <w:spacing w:line="480" w:lineRule="auto"/>
      </w:pPr>
      <w:r w:rsidRPr="00FD5111">
        <w:t xml:space="preserve">A </w:t>
      </w:r>
      <w:r w:rsidRPr="00FD5111">
        <w:rPr>
          <w:i/>
        </w:rPr>
        <w:t>README</w:t>
      </w:r>
      <w:r w:rsidRPr="00FD5111">
        <w:t xml:space="preserve"> markdown file in the root directory of the repository, which contains information about the repository’s contents.</w:t>
      </w:r>
    </w:p>
    <w:p w14:paraId="7943F605" w14:textId="77777777" w:rsidR="00455312" w:rsidRPr="00FD5111" w:rsidRDefault="00455312" w:rsidP="00FD5111">
      <w:pPr>
        <w:pStyle w:val="ListParagraph"/>
        <w:numPr>
          <w:ilvl w:val="0"/>
          <w:numId w:val="5"/>
        </w:numPr>
        <w:spacing w:line="480" w:lineRule="auto"/>
      </w:pPr>
      <w:r w:rsidRPr="00FD5111">
        <w:t xml:space="preserve">An </w:t>
      </w:r>
      <w:r w:rsidRPr="00FD5111">
        <w:rPr>
          <w:i/>
        </w:rPr>
        <w:t>experiments</w:t>
      </w:r>
      <w:r w:rsidRPr="00FD5111">
        <w:t xml:space="preserve"> directory, which stores all the files required to run the experiments. This directory is further divided into sub-directories: one for each experiment, named appropriately, and a </w:t>
      </w:r>
      <w:r w:rsidRPr="00FD5111">
        <w:rPr>
          <w:i/>
        </w:rPr>
        <w:t>_shared</w:t>
      </w:r>
      <w:r w:rsidRPr="00FD5111">
        <w:t xml:space="preserve"> directory that contains </w:t>
      </w:r>
      <w:proofErr w:type="spellStart"/>
      <w:r w:rsidRPr="00FD5111">
        <w:t>javascript</w:t>
      </w:r>
      <w:proofErr w:type="spellEnd"/>
      <w:r w:rsidRPr="00FD5111">
        <w:t xml:space="preserve"> libraries required for any of the experiments to run.</w:t>
      </w:r>
    </w:p>
    <w:p w14:paraId="3F420E82" w14:textId="77777777" w:rsidR="00455312" w:rsidRPr="00FD5111" w:rsidRDefault="00455312" w:rsidP="00FD5111">
      <w:pPr>
        <w:pStyle w:val="ListParagraph"/>
        <w:numPr>
          <w:ilvl w:val="0"/>
          <w:numId w:val="5"/>
        </w:numPr>
        <w:spacing w:line="480" w:lineRule="auto"/>
      </w:pPr>
      <w:r w:rsidRPr="00FD5111">
        <w:t xml:space="preserve">A </w:t>
      </w:r>
      <w:proofErr w:type="gramStart"/>
      <w:r w:rsidRPr="00FD5111">
        <w:rPr>
          <w:i/>
        </w:rPr>
        <w:t>results</w:t>
      </w:r>
      <w:proofErr w:type="gramEnd"/>
      <w:r w:rsidRPr="00FD5111">
        <w:t xml:space="preserve"> (or </w:t>
      </w:r>
      <w:r w:rsidRPr="00FD5111">
        <w:rPr>
          <w:i/>
        </w:rPr>
        <w:t>analysis</w:t>
      </w:r>
      <w:r w:rsidRPr="00FD5111">
        <w:t xml:space="preserve">) directory, which stores all the files required to analyze the collected data. This directory is further divided into sub-directories that mirror the structure of the </w:t>
      </w:r>
      <w:r w:rsidRPr="00FD5111">
        <w:rPr>
          <w:i/>
        </w:rPr>
        <w:t>experiments</w:t>
      </w:r>
      <w:r w:rsidRPr="00FD5111">
        <w:t xml:space="preserve"> directory, i.e., each experiment in </w:t>
      </w:r>
      <w:r w:rsidRPr="00FD5111">
        <w:rPr>
          <w:i/>
        </w:rPr>
        <w:t>experiments</w:t>
      </w:r>
      <w:r w:rsidRPr="00FD5111">
        <w:t xml:space="preserve"> has its corresponding directory in </w:t>
      </w:r>
      <w:r w:rsidRPr="00FD5111">
        <w:rPr>
          <w:i/>
        </w:rPr>
        <w:t>results</w:t>
      </w:r>
      <w:r w:rsidRPr="00FD5111">
        <w:t xml:space="preserve">. It also contains files with helper functions required by all analysis scripts (in this case, aptly named </w:t>
      </w:r>
      <w:proofErr w:type="spellStart"/>
      <w:proofErr w:type="gramStart"/>
      <w:r w:rsidRPr="00FD5111">
        <w:rPr>
          <w:i/>
        </w:rPr>
        <w:t>helpers.R</w:t>
      </w:r>
      <w:proofErr w:type="spellEnd"/>
      <w:proofErr w:type="gramEnd"/>
      <w:r w:rsidRPr="00FD5111">
        <w:t>) as well as a separate directory for any analyses spanning multiple experiments.</w:t>
      </w:r>
    </w:p>
    <w:p w14:paraId="64337242" w14:textId="77777777" w:rsidR="00C9530D" w:rsidRPr="00FD5111" w:rsidDel="00B679F3" w:rsidRDefault="00455312" w:rsidP="00FD5111">
      <w:pPr>
        <w:pStyle w:val="ListParagraph"/>
        <w:numPr>
          <w:ilvl w:val="0"/>
          <w:numId w:val="5"/>
        </w:numPr>
        <w:spacing w:line="480" w:lineRule="auto"/>
        <w:rPr>
          <w:del w:id="400" w:author="Microsoft Office User" w:date="2019-09-30T13:13:00Z"/>
        </w:rPr>
      </w:pPr>
      <w:r w:rsidRPr="00FD5111">
        <w:t xml:space="preserve">A </w:t>
      </w:r>
      <w:r w:rsidRPr="00FD5111">
        <w:rPr>
          <w:i/>
        </w:rPr>
        <w:t>paper</w:t>
      </w:r>
      <w:r w:rsidRPr="00FD5111">
        <w:t xml:space="preserve"> (or </w:t>
      </w:r>
      <w:r w:rsidRPr="00FD5111">
        <w:rPr>
          <w:i/>
        </w:rPr>
        <w:t>writing</w:t>
      </w:r>
      <w:r w:rsidRPr="00FD5111">
        <w:t>) directory, which contains the files that generate</w:t>
      </w:r>
      <w:r w:rsidR="00C9530D" w:rsidRPr="00FD5111">
        <w:t xml:space="preserve"> the final submitted version of the paper. When this is a more general </w:t>
      </w:r>
      <w:r w:rsidR="00C9530D" w:rsidRPr="00FD5111">
        <w:rPr>
          <w:i/>
        </w:rPr>
        <w:t>writing</w:t>
      </w:r>
      <w:r w:rsidR="00C9530D" w:rsidRPr="00FD5111">
        <w:t xml:space="preserve"> </w:t>
      </w:r>
      <w:r w:rsidR="00C9530D" w:rsidRPr="00FD5111">
        <w:lastRenderedPageBreak/>
        <w:t>directory, it may contain multiple writing projects, organized as separate sub-directories.</w:t>
      </w:r>
    </w:p>
    <w:p w14:paraId="24B3306F" w14:textId="77777777" w:rsidR="00125366" w:rsidRPr="005F4213" w:rsidRDefault="00125366" w:rsidP="00125366">
      <w:pPr>
        <w:pStyle w:val="ListParagraph"/>
        <w:numPr>
          <w:ilvl w:val="0"/>
          <w:numId w:val="5"/>
        </w:numPr>
        <w:spacing w:line="480" w:lineRule="auto"/>
        <w:rPr>
          <w:ins w:id="401" w:author="Microsoft Office User" w:date="2019-09-30T13:10:00Z"/>
        </w:rPr>
        <w:pPrChange w:id="402" w:author="Microsoft Office User" w:date="2019-09-30T13:13:00Z">
          <w:pPr>
            <w:spacing w:line="480" w:lineRule="auto"/>
          </w:pPr>
        </w:pPrChange>
      </w:pPr>
    </w:p>
    <w:p w14:paraId="0955DFBB" w14:textId="77777777" w:rsidR="00C9530D" w:rsidRPr="00FD5111" w:rsidRDefault="00C9530D" w:rsidP="00FD5111">
      <w:pPr>
        <w:spacing w:line="480" w:lineRule="auto"/>
      </w:pPr>
      <w:r w:rsidRPr="00FD5111">
        <w:t xml:space="preserve">Additional directories a project repository </w:t>
      </w:r>
      <w:del w:id="403" w:author="" w:date="2019-10-07T19:38:00Z">
        <w:r w:rsidRPr="00FD5111" w:rsidDel="00310FBC">
          <w:delText xml:space="preserve">may </w:delText>
        </w:r>
      </w:del>
      <w:r w:rsidRPr="00FD5111">
        <w:t xml:space="preserve">routinely contain: </w:t>
      </w:r>
    </w:p>
    <w:p w14:paraId="3E74AE66" w14:textId="77777777" w:rsidR="009D29DF" w:rsidRPr="00FD5111" w:rsidRDefault="009D29DF" w:rsidP="00FD5111">
      <w:pPr>
        <w:pStyle w:val="ListParagraph"/>
        <w:numPr>
          <w:ilvl w:val="0"/>
          <w:numId w:val="5"/>
        </w:numPr>
        <w:spacing w:line="480" w:lineRule="auto"/>
      </w:pPr>
      <w:r w:rsidRPr="00FD5111">
        <w:t xml:space="preserve">A </w:t>
      </w:r>
      <w:r w:rsidRPr="00FD5111">
        <w:rPr>
          <w:i/>
        </w:rPr>
        <w:t>data</w:t>
      </w:r>
      <w:r w:rsidRPr="00FD5111">
        <w:t xml:space="preserve"> directory, if the project is complex and the researchers want to keep all relevant data files in one place.</w:t>
      </w:r>
    </w:p>
    <w:p w14:paraId="1D535201" w14:textId="77777777" w:rsidR="00455312" w:rsidRPr="00FD5111" w:rsidRDefault="00C9530D" w:rsidP="00FD5111">
      <w:pPr>
        <w:pStyle w:val="ListParagraph"/>
        <w:numPr>
          <w:ilvl w:val="0"/>
          <w:numId w:val="5"/>
        </w:numPr>
        <w:spacing w:line="480" w:lineRule="auto"/>
      </w:pPr>
      <w:r w:rsidRPr="00FD5111">
        <w:t xml:space="preserve">A </w:t>
      </w:r>
      <w:proofErr w:type="gramStart"/>
      <w:r w:rsidRPr="00FD5111">
        <w:rPr>
          <w:i/>
        </w:rPr>
        <w:t>models</w:t>
      </w:r>
      <w:proofErr w:type="gramEnd"/>
      <w:r w:rsidRPr="00FD5111">
        <w:rPr>
          <w:i/>
        </w:rPr>
        <w:t xml:space="preserve"> </w:t>
      </w:r>
      <w:r w:rsidRPr="00FD5111">
        <w:t xml:space="preserve">directory, if the project encompasses a computational cognitive modeling (separate from the statistical analysis) component, as is frequently the case in ALPS Lab. </w:t>
      </w:r>
    </w:p>
    <w:p w14:paraId="207DA6C3" w14:textId="77777777" w:rsidR="00C9530D" w:rsidRPr="00FD5111" w:rsidRDefault="00C9530D" w:rsidP="00FD5111">
      <w:pPr>
        <w:pStyle w:val="ListParagraph"/>
        <w:numPr>
          <w:ilvl w:val="0"/>
          <w:numId w:val="5"/>
        </w:numPr>
        <w:spacing w:line="480" w:lineRule="auto"/>
      </w:pPr>
      <w:r w:rsidRPr="00FD5111">
        <w:t xml:space="preserve">A </w:t>
      </w:r>
      <w:r w:rsidRPr="00FD5111">
        <w:rPr>
          <w:i/>
        </w:rPr>
        <w:t>talks</w:t>
      </w:r>
      <w:r w:rsidRPr="00FD5111">
        <w:t xml:space="preserve"> directory, where slides from talks given about the project are stored.</w:t>
      </w:r>
    </w:p>
    <w:p w14:paraId="0F735BBD" w14:textId="36DD96C2" w:rsidR="00125366" w:rsidRDefault="00C9530D" w:rsidP="00125366">
      <w:pPr>
        <w:spacing w:line="480" w:lineRule="auto"/>
        <w:ind w:firstLine="360"/>
        <w:pPrChange w:id="404" w:author="Microsoft Office User" w:date="2019-09-30T08:51:00Z">
          <w:pPr>
            <w:spacing w:line="480" w:lineRule="auto"/>
          </w:pPr>
        </w:pPrChange>
      </w:pPr>
      <w:r w:rsidRPr="00FD5111">
        <w:t>Some projects may also encompass corpus searches. Depending on the status of these searches – whether they constitute the main studies of the project or whether they are used to extract information to be used in the analysis of the main studies – they may either merit their own top-level directory</w:t>
      </w:r>
      <w:ins w:id="405" w:author="Microsoft Office User" w:date="2019-10-07T21:28:00Z">
        <w:r w:rsidR="006B7359">
          <w:t xml:space="preserve"> (e.g., </w:t>
        </w:r>
        <w:proofErr w:type="spellStart"/>
        <w:r w:rsidR="006B7359" w:rsidRPr="006B7359">
          <w:rPr>
            <w:i/>
            <w:rPrChange w:id="406" w:author="Microsoft Office User" w:date="2019-10-07T21:28:00Z">
              <w:rPr/>
            </w:rPrChange>
          </w:rPr>
          <w:t>corpus_analysis</w:t>
        </w:r>
        <w:proofErr w:type="spellEnd"/>
        <w:r w:rsidR="006B7359">
          <w:t>)</w:t>
        </w:r>
      </w:ins>
      <w:r w:rsidRPr="00FD5111">
        <w:t xml:space="preserve"> or be included in the </w:t>
      </w:r>
      <w:r w:rsidRPr="00FD5111">
        <w:rPr>
          <w:i/>
        </w:rPr>
        <w:t>experiments</w:t>
      </w:r>
      <w:r w:rsidRPr="00FD5111">
        <w:t xml:space="preserve"> or </w:t>
      </w:r>
      <w:r w:rsidRPr="00FD5111">
        <w:rPr>
          <w:i/>
        </w:rPr>
        <w:t>analysis</w:t>
      </w:r>
      <w:r w:rsidRPr="00FD5111">
        <w:t xml:space="preserve"> directories.</w:t>
      </w:r>
      <w:r w:rsidR="002C0D35" w:rsidRPr="00FD5111">
        <w:t xml:space="preserve"> Finally, each repository also contains </w:t>
      </w:r>
      <w:proofErr w:type="gramStart"/>
      <w:r w:rsidR="002C0D35" w:rsidRPr="00FD5111">
        <w:t xml:space="preserve">a </w:t>
      </w:r>
      <w:r w:rsidR="002C0D35" w:rsidRPr="00FD5111">
        <w:rPr>
          <w:i/>
        </w:rPr>
        <w:t>.</w:t>
      </w:r>
      <w:proofErr w:type="spellStart"/>
      <w:r w:rsidR="002C0D35" w:rsidRPr="00FD5111">
        <w:rPr>
          <w:i/>
        </w:rPr>
        <w:t>gitignore</w:t>
      </w:r>
      <w:proofErr w:type="spellEnd"/>
      <w:proofErr w:type="gramEnd"/>
      <w:r w:rsidR="002C0D35" w:rsidRPr="00FD5111">
        <w:t xml:space="preserve"> file, which specifies files that git should ignore (i.e., not track changes in, and not push to the online </w:t>
      </w:r>
      <w:proofErr w:type="spellStart"/>
      <w:ins w:id="407" w:author="Microsoft Office User" w:date="2019-09-30T13:09:00Z">
        <w:r w:rsidR="00F02D15">
          <w:t>G</w:t>
        </w:r>
      </w:ins>
      <w:del w:id="408" w:author="Microsoft Office User" w:date="2019-09-30T13:09:00Z">
        <w:r w:rsidR="002C0D35" w:rsidRPr="00FD5111" w:rsidDel="00F02D15">
          <w:delText>g</w:delText>
        </w:r>
      </w:del>
      <w:r w:rsidR="002C0D35" w:rsidRPr="00FD5111">
        <w:t>ithub</w:t>
      </w:r>
      <w:proofErr w:type="spellEnd"/>
      <w:r w:rsidR="002C0D35" w:rsidRPr="00FD5111">
        <w:t xml:space="preserve"> repository). </w:t>
      </w:r>
      <w:ins w:id="409" w:author="" w:date="2019-10-07T19:40:00Z">
        <w:r w:rsidR="00F61C29">
          <w:t>We say m</w:t>
        </w:r>
      </w:ins>
      <w:del w:id="410" w:author="" w:date="2019-10-07T19:40:00Z">
        <w:r w:rsidR="002C0D35" w:rsidRPr="00FD5111" w:rsidDel="00F61C29">
          <w:delText>M</w:delText>
        </w:r>
      </w:del>
      <w:r w:rsidR="002C0D35" w:rsidRPr="00FD5111">
        <w:t>ore on this below.</w:t>
      </w:r>
    </w:p>
    <w:p w14:paraId="57930D6B" w14:textId="77777777" w:rsidR="00125366" w:rsidRDefault="00C9530D" w:rsidP="00125366">
      <w:pPr>
        <w:spacing w:line="480" w:lineRule="auto"/>
        <w:ind w:firstLine="360"/>
        <w:pPrChange w:id="411" w:author="Microsoft Office User" w:date="2019-09-30T08:51:00Z">
          <w:pPr>
            <w:spacing w:line="480" w:lineRule="auto"/>
          </w:pPr>
        </w:pPrChange>
      </w:pPr>
      <w:r w:rsidRPr="00FD5111">
        <w:t>We consider this to be an optimal project repository structure and have not yet encountered a project that doesn’t benefit from this organizational structure.</w:t>
      </w:r>
      <w:r w:rsidR="008A38DD" w:rsidRPr="00FD5111">
        <w:t xml:space="preserve"> Cleanly separating the files used to generate the experiments from the analysis of </w:t>
      </w:r>
      <w:r w:rsidR="008A38DD" w:rsidRPr="00FD5111">
        <w:lastRenderedPageBreak/>
        <w:t>the data collected in said experiments</w:t>
      </w:r>
      <w:r w:rsidR="009D29DF" w:rsidRPr="00FD5111">
        <w:t xml:space="preserve"> is useful because it naturally separates two aspects of the replicability pipeline: a) the reproducibility of the </w:t>
      </w:r>
      <w:r w:rsidR="009D29DF" w:rsidRPr="00FD5111">
        <w:rPr>
          <w:i/>
        </w:rPr>
        <w:t>experimental methodology</w:t>
      </w:r>
      <w:r w:rsidR="009D29DF" w:rsidRPr="00FD5111">
        <w:t xml:space="preserve"> (including the exact task, materials, trial structure, and instructions) and b) the reproducibility </w:t>
      </w:r>
      <w:del w:id="412" w:author="Microsoft Office User" w:date="2019-09-30T13:31:00Z">
        <w:r w:rsidR="009D29DF" w:rsidRPr="00FD5111" w:rsidDel="00F94F1A">
          <w:delText xml:space="preserve">(and hopefully replicability) </w:delText>
        </w:r>
      </w:del>
      <w:r w:rsidR="009D29DF" w:rsidRPr="00FD5111">
        <w:t xml:space="preserve">of the </w:t>
      </w:r>
      <w:r w:rsidR="009D29DF" w:rsidRPr="00FD5111">
        <w:rPr>
          <w:i/>
        </w:rPr>
        <w:t>data analysis</w:t>
      </w:r>
      <w:ins w:id="413" w:author="Microsoft Office User" w:date="2019-09-30T13:31:00Z">
        <w:r w:rsidR="00F94F1A">
          <w:rPr>
            <w:i/>
          </w:rPr>
          <w:t xml:space="preserve"> </w:t>
        </w:r>
        <w:r w:rsidR="00F94F1A" w:rsidRPr="00FD5111">
          <w:t xml:space="preserve">(and </w:t>
        </w:r>
        <w:r w:rsidR="00F94F1A">
          <w:t xml:space="preserve">thereby </w:t>
        </w:r>
        <w:r w:rsidR="00F94F1A" w:rsidRPr="00FD5111">
          <w:t xml:space="preserve">hopefully </w:t>
        </w:r>
        <w:r w:rsidR="00F94F1A">
          <w:t xml:space="preserve">the </w:t>
        </w:r>
        <w:r w:rsidR="00F94F1A" w:rsidRPr="00FD5111">
          <w:t>replicability</w:t>
        </w:r>
        <w:r w:rsidR="00F94F1A">
          <w:t xml:space="preserve"> of the results</w:t>
        </w:r>
        <w:r w:rsidR="00F94F1A" w:rsidRPr="00FD5111">
          <w:t>)</w:t>
        </w:r>
      </w:ins>
      <w:r w:rsidR="009D29DF" w:rsidRPr="00FD5111">
        <w:t xml:space="preserve">. An external party interested in reproducing the analysis but not re-running the experiment may therefore directly operate only on the </w:t>
      </w:r>
      <w:r w:rsidR="009D29DF" w:rsidRPr="00FD5111">
        <w:rPr>
          <w:i/>
        </w:rPr>
        <w:t>results</w:t>
      </w:r>
      <w:r w:rsidR="009D29DF" w:rsidRPr="00FD5111">
        <w:t xml:space="preserve"> directory without having to wade through the </w:t>
      </w:r>
      <w:proofErr w:type="gramStart"/>
      <w:r w:rsidR="00C334A6" w:rsidRPr="00C334A6">
        <w:rPr>
          <w:i/>
          <w:rPrChange w:id="414" w:author="Microsoft Office User" w:date="2019-09-30T13:32:00Z">
            <w:rPr>
              <w:color w:val="0563C1" w:themeColor="hyperlink"/>
              <w:u w:val="single"/>
            </w:rPr>
          </w:rPrChange>
        </w:rPr>
        <w:t>experiments</w:t>
      </w:r>
      <w:proofErr w:type="gramEnd"/>
      <w:r w:rsidR="009D29DF" w:rsidRPr="00FD5111">
        <w:t xml:space="preserve"> directory. In contrast, an external party interested only in seeing exactly what participants’ task was can easily navigate to </w:t>
      </w:r>
      <w:ins w:id="415" w:author="Microsoft Office User" w:date="2019-09-30T13:33:00Z">
        <w:r w:rsidR="00FC0069">
          <w:t xml:space="preserve">and open </w:t>
        </w:r>
      </w:ins>
      <w:r w:rsidR="009D29DF" w:rsidRPr="00FD5111">
        <w:t xml:space="preserve">the </w:t>
      </w:r>
      <w:del w:id="416" w:author="Microsoft Office User" w:date="2019-09-30T13:33:00Z">
        <w:r w:rsidR="009D29DF" w:rsidRPr="00FD5111" w:rsidDel="00FC0069">
          <w:delText xml:space="preserve">experiment </w:delText>
        </w:r>
      </w:del>
      <w:r w:rsidR="009D29DF" w:rsidRPr="00FD5111">
        <w:t>.html file corresponding to the experiment of interest without having to search very hard.</w:t>
      </w:r>
    </w:p>
    <w:p w14:paraId="3F769EB5" w14:textId="77777777" w:rsidR="00125366" w:rsidRDefault="00B362C9" w:rsidP="00125366">
      <w:pPr>
        <w:spacing w:line="480" w:lineRule="auto"/>
        <w:ind w:firstLine="360"/>
        <w:pPrChange w:id="417" w:author="Microsoft Office User" w:date="2019-09-30T08:51:00Z">
          <w:pPr>
            <w:spacing w:line="480" w:lineRule="auto"/>
          </w:pPr>
        </w:pPrChange>
      </w:pPr>
      <w:r>
        <w:t xml:space="preserve">In Sections 4 and 5 we describe </w:t>
      </w:r>
      <w:r w:rsidR="002C0D35" w:rsidRPr="00FD5111">
        <w:t xml:space="preserve">the contents of the </w:t>
      </w:r>
      <w:r w:rsidR="002C0D35" w:rsidRPr="00FD5111">
        <w:rPr>
          <w:i/>
        </w:rPr>
        <w:t xml:space="preserve">experiments </w:t>
      </w:r>
      <w:r w:rsidR="002C0D35" w:rsidRPr="00FD5111">
        <w:t xml:space="preserve">and the </w:t>
      </w:r>
      <w:r w:rsidR="002C0D35" w:rsidRPr="00FD5111">
        <w:rPr>
          <w:i/>
        </w:rPr>
        <w:t>results</w:t>
      </w:r>
      <w:r w:rsidR="002C0D35" w:rsidRPr="00FD5111">
        <w:t xml:space="preserve"> directories and the associated workflows, which we consider the main components of the project.</w:t>
      </w:r>
    </w:p>
    <w:p w14:paraId="44B3619E" w14:textId="77777777" w:rsidR="002C0D35" w:rsidRPr="0083301C" w:rsidRDefault="0022413E" w:rsidP="007776CE">
      <w:pPr>
        <w:pStyle w:val="Heading1"/>
        <w:spacing w:line="480" w:lineRule="auto"/>
        <w:rPr>
          <w:rFonts w:ascii="Times New Roman" w:eastAsia="Times New Roman" w:hAnsi="Times New Roman" w:cs="Times New Roman"/>
        </w:rPr>
      </w:pPr>
      <w:ins w:id="418" w:author="Microsoft Office User" w:date="2019-09-30T14:54:00Z">
        <w:r>
          <w:rPr>
            <w:rFonts w:ascii="Times New Roman" w:eastAsia="Times New Roman" w:hAnsi="Times New Roman" w:cs="Times New Roman"/>
            <w:sz w:val="28"/>
          </w:rPr>
          <w:t>3</w:t>
        </w:r>
      </w:ins>
      <w:del w:id="419" w:author="Microsoft Office User" w:date="2019-09-30T14:54:00Z">
        <w:r w:rsidR="007776CE" w:rsidRPr="0083301C" w:rsidDel="0022413E">
          <w:rPr>
            <w:rFonts w:ascii="Times New Roman" w:eastAsia="Times New Roman" w:hAnsi="Times New Roman" w:cs="Times New Roman"/>
            <w:sz w:val="28"/>
          </w:rPr>
          <w:delText>4</w:delText>
        </w:r>
      </w:del>
      <w:r w:rsidR="007776CE" w:rsidRPr="0083301C">
        <w:rPr>
          <w:rFonts w:ascii="Times New Roman" w:eastAsia="Times New Roman" w:hAnsi="Times New Roman" w:cs="Times New Roman"/>
          <w:sz w:val="28"/>
        </w:rPr>
        <w:t xml:space="preserve">. </w:t>
      </w:r>
      <w:r w:rsidR="00B362C9" w:rsidRPr="0083301C">
        <w:rPr>
          <w:rFonts w:ascii="Times New Roman" w:eastAsia="Times New Roman" w:hAnsi="Times New Roman" w:cs="Times New Roman"/>
        </w:rPr>
        <w:t>Data collection</w:t>
      </w:r>
      <w:r w:rsidR="002C0D35" w:rsidRPr="0083301C">
        <w:rPr>
          <w:rFonts w:ascii="Times New Roman" w:eastAsia="Times New Roman" w:hAnsi="Times New Roman" w:cs="Times New Roman"/>
        </w:rPr>
        <w:t xml:space="preserve"> (</w:t>
      </w:r>
      <w:r w:rsidR="002C0D35" w:rsidRPr="0083301C">
        <w:rPr>
          <w:rFonts w:ascii="Times New Roman" w:eastAsia="Times New Roman" w:hAnsi="Times New Roman" w:cs="Times New Roman"/>
          <w:i/>
        </w:rPr>
        <w:t>experiments</w:t>
      </w:r>
      <w:r w:rsidR="002C0D35" w:rsidRPr="0083301C">
        <w:rPr>
          <w:rFonts w:ascii="Times New Roman" w:eastAsia="Times New Roman" w:hAnsi="Times New Roman" w:cs="Times New Roman"/>
        </w:rPr>
        <w:t xml:space="preserve"> directory)</w:t>
      </w:r>
    </w:p>
    <w:p w14:paraId="30B4B866" w14:textId="2BE32B6B" w:rsidR="00191C5F" w:rsidRDefault="00FD5111" w:rsidP="008139A4">
      <w:pPr>
        <w:spacing w:line="480" w:lineRule="auto"/>
        <w:ind w:firstLine="720"/>
        <w:rPr>
          <w:ins w:id="420" w:author="Microsoft Office User" w:date="2019-10-02T22:38:00Z"/>
        </w:rPr>
      </w:pPr>
      <w:r>
        <w:t>Each experiment in the project was</w:t>
      </w:r>
      <w:ins w:id="421" w:author="Microsoft Office User" w:date="2019-10-02T22:08:00Z">
        <w:r w:rsidR="00FE7B7B">
          <w:t xml:space="preserve"> run via Amazon’s Mechanical Turk,</w:t>
        </w:r>
        <w:r w:rsidR="00FE7B7B">
          <w:rPr>
            <w:rStyle w:val="FootnoteReference"/>
          </w:rPr>
          <w:footnoteReference w:id="7"/>
        </w:r>
        <w:r w:rsidR="00FE7B7B">
          <w:t xml:space="preserve"> a crowdsourcing platform that allows individuals to post </w:t>
        </w:r>
      </w:ins>
      <w:ins w:id="424" w:author="Microsoft Office User" w:date="2019-10-02T22:34:00Z">
        <w:r w:rsidR="00C53FE3">
          <w:t>so-called Human Intelligence Tasks</w:t>
        </w:r>
      </w:ins>
      <w:ins w:id="425" w:author="Microsoft Office User" w:date="2019-10-02T22:08:00Z">
        <w:r w:rsidR="00FE7B7B">
          <w:t xml:space="preserve"> (</w:t>
        </w:r>
      </w:ins>
      <w:ins w:id="426" w:author="Microsoft Office User" w:date="2019-10-02T22:35:00Z">
        <w:r w:rsidR="00C53FE3">
          <w:t xml:space="preserve">HITs, </w:t>
        </w:r>
      </w:ins>
      <w:ins w:id="427" w:author="Microsoft Office User" w:date="2019-10-02T22:08:00Z">
        <w:r w:rsidR="00FE7B7B">
          <w:t xml:space="preserve">e.g., experiments) for workers to complete. </w:t>
        </w:r>
      </w:ins>
      <w:ins w:id="428" w:author="Microsoft Office User" w:date="2019-10-02T22:10:00Z">
        <w:r w:rsidR="00B82E1B">
          <w:t xml:space="preserve">Running web-based experiments via Mechanical Turk and </w:t>
        </w:r>
        <w:r w:rsidR="00B82E1B" w:rsidRPr="0033405F">
          <w:t xml:space="preserve">similar online platforms such as </w:t>
        </w:r>
        <w:proofErr w:type="spellStart"/>
        <w:r w:rsidR="00B82E1B" w:rsidRPr="0033405F">
          <w:lastRenderedPageBreak/>
          <w:t>Clickworker</w:t>
        </w:r>
        <w:proofErr w:type="spellEnd"/>
        <w:r w:rsidR="00B82E1B" w:rsidRPr="0033405F">
          <w:rPr>
            <w:vertAlign w:val="superscript"/>
          </w:rPr>
          <w:footnoteReference w:id="8"/>
        </w:r>
        <w:r w:rsidR="00B82E1B" w:rsidRPr="0033405F">
          <w:t xml:space="preserve"> and Prolific Academic</w:t>
        </w:r>
        <w:r w:rsidR="00B82E1B" w:rsidRPr="0033405F">
          <w:rPr>
            <w:vertAlign w:val="superscript"/>
          </w:rPr>
          <w:footnoteReference w:id="9"/>
        </w:r>
        <w:r w:rsidR="00B82E1B" w:rsidRPr="0033405F">
          <w:t xml:space="preserve"> </w:t>
        </w:r>
      </w:ins>
      <w:ins w:id="435" w:author="Microsoft Office User" w:date="2019-10-02T22:11:00Z">
        <w:r w:rsidR="00B82E1B">
          <w:t xml:space="preserve">has many advantages over in-lab studies, including a </w:t>
        </w:r>
      </w:ins>
      <w:ins w:id="436" w:author="Microsoft Office User" w:date="2019-10-02T22:12:00Z">
        <w:r w:rsidR="00B82E1B">
          <w:t xml:space="preserve">larger and </w:t>
        </w:r>
      </w:ins>
      <w:ins w:id="437" w:author="Microsoft Office User" w:date="2019-10-02T22:11:00Z">
        <w:r w:rsidR="00B82E1B">
          <w:t>more diverse participant population than is typically available on university campuses</w:t>
        </w:r>
      </w:ins>
      <w:ins w:id="438" w:author="Microsoft Office User" w:date="2019-10-02T22:30:00Z">
        <w:r w:rsidR="009F3037">
          <w:t>,</w:t>
        </w:r>
      </w:ins>
      <w:ins w:id="439" w:author="Microsoft Office User" w:date="2019-10-02T22:12:00Z">
        <w:r w:rsidR="00B82E1B">
          <w:t xml:space="preserve"> </w:t>
        </w:r>
      </w:ins>
      <w:ins w:id="440" w:author="Microsoft Office User" w:date="2019-10-02T22:15:00Z">
        <w:r w:rsidR="00B82E1B">
          <w:t>as well as</w:t>
        </w:r>
      </w:ins>
      <w:ins w:id="441" w:author="Microsoft Office User" w:date="2019-10-02T22:12:00Z">
        <w:r w:rsidR="00B82E1B">
          <w:t xml:space="preserve"> very rapid completion times</w:t>
        </w:r>
      </w:ins>
      <w:ins w:id="442" w:author="Microsoft Office User" w:date="2019-10-02T22:11:00Z">
        <w:r w:rsidR="00B82E1B">
          <w:t xml:space="preserve"> </w:t>
        </w:r>
      </w:ins>
      <w:ins w:id="443" w:author="Microsoft Office User" w:date="2019-10-02T22:10:00Z">
        <w:r w:rsidR="00C334A6" w:rsidRPr="0033405F">
          <w:fldChar w:fldCharType="begin" w:fldLock="1"/>
        </w:r>
      </w:ins>
      <w:ins w:id="444" w:author="Microsoft Office User" w:date="2019-10-02T22:15:00Z">
        <w:r w:rsidR="00B82E1B">
          <w:instrText>ADDIN CSL_CITATION {"citationItems":[{"id":"ITEM-1","itemData":{"DOI":"10.1177/1745691610393980","ISSN":"17456916","abstract":"Amazon’s Mechanical Turk (MTurk) is a relatively new website that contains the major elements required to conduct research: an integrated participant compensation system; a large participant pool; and a streamlined process of study design, participant recruitment, and data collection. In this article, we describe and evaluate the potential contributions of MTurk to psychology and other social sciences. Findings indicate that (a) MTurk participants are slightly more demographically diverse than are standard Internet samples and are significantly more diverse than typical American college samples; (b) participation is affected by compensation rate and task length, but participants can still be recruited rapidly and inexpensively; (c) realistic compensation rates do not affect data quality; and (d) the data obtained are at least as reliable as those obtained via traditional methods. Overall, MTurk can be used to obtain high-quality data inexpensively and rapidly.","author":[{"dropping-particle":"","family":"Buhrmester","given":"Michael","non-dropping-particle":"","parse-names":false,"suffix":""},{"dropping-particle":"","family":"Kwang","given":"Tracy","non-dropping-particle":"","parse-names":false,"suffix":""},{"dropping-particle":"","family":"Gosling","given":"Samuel D.","non-dropping-particle":"","parse-names":false,"suffix":""}],"container-title":"Perspectives on Psychological Science","id":"ITEM-1","issue":"1","issued":{"date-parts":[["2011"]]},"page":"3-5","title":"Amazon's mechanical Turk: A new source of inexpensive, yet high-quality, data?","type":"article-journal","volume":"6"},"uris":["http://www.mendeley.com/documents/?uuid=8923fee4-9c03-4b9c-9da1-53cb4408d9a2"]},{"id":"ITEM-2","itemData":{"DOI":"10.1371/journal.pone.0057410","ISSN":"1932-6203","PMID":"23516406","abstract":"Amazon Mechanical Turk (AMT) is an online crowdsourcing service where anonymous online workers complete web-based tasks for small sums of money. The service has attracted attention from experimental psychologists interested in gathering human subject data more efficiently. However, relative to traditional laboratory studies, many aspects of the testing environment are not under the experimenter's control. In this paper, we attempt to empirically evaluate the fidelity of the AMT system for use in cognitive behavioral experiments. These types of experiment differ from simple surveys in that they require multiple trials, sustained attention from participants, comprehension of complex instructions, and millisecond accuracy for response recording and stimulus presentation. We replicate a diverse body of tasks from experimental psychology including the Stroop, Switching, Flanker, Simon, Posner Cuing, attentional blink, subliminal priming, and category learning tasks using participants recruited using AMT. While most of replications were qualitatively successful and validated the approach of collecting data anonymously online using a web-browser, others revealed disparity between laboratory results and online results. A number of important lessons were encountered in the process of conducting these replications that should be of value to other researchers.","author":[{"dropping-particle":"","family":"Crump","given":"Matthew J C","non-dropping-particle":"","parse-names":false,"suffix":""},{"dropping-particle":"V","family":"McDonnell","given":"John","non-dropping-particle":"","parse-names":false,"suffix":""},{"dropping-particle":"","family":"Gureckis","given":"Todd M","non-dropping-particle":"","parse-names":false,"suffix":""}],"container-title":"PloS one","id":"ITEM-2","issue":"3","issued":{"date-parts":[["2013","1"]]},"page":"e57410","title":"Evaluating Amazon's Mechanical Turk as a tool for experimental behavioral research.","type":"article-journal","volume":"8"},"uris":["http://www.mendeley.com/documents/?uuid=c5bf7800-f7fb-4700-abfb-07c9ac690707"]},{"id":"ITEM-3","itemData":{"DOI":"10.3758/s13428-011-0124-6","ISSN":"1554351X","abstract":"Amazon's Mechanical Turk is an online labor market where requesters post jobs and workers choose which jobs to do for pay. The central purpose of this article is to demonstrate how to use this Web site for conducting behavioral research and to lower the barrier to entry for researchers who could benefit from this platform. We describe general techniques that apply to a variety of types of research and experiments across disciplines. We begin by discussing some of the advantages of doing experiments on Mechanical Turk, such as easy access to a large, stable, and diverse subject pool, the low cost of doing experiments, and faster iteration between developing theory and executing experiments. While other methods of conducting behavioral research may be comparable to or even better than Mechanical Turk on one or more of the axes outlined above, we will show that when taken as a whole Mechanical Turk can be a useful tool for many researchers. We will discuss how the behavior of workers compares with that of experts and laboratory subjects. Then we will illustrate the mechanics of putting a task on Mechanical Turk, including recruiting subjects, executing the task, and reviewing the work that was submitted. We also provide solutions to common problems that a researcher might face when executing their research on this platform, including techniques for conducting synchronous experiments, methods for ensuring high-quality work, how to keep data private, and how to maintain code security.","author":[{"dropping-particle":"","family":"Mason","given":"Winter","non-dropping-particle":"","parse-names":false,"suffix":""},{"dropping-particle":"","family":"Suri","given":"Siddharth","non-dropping-particle":"","parse-names":false,"suffix":""}],"container-title":"Behavior Research Methods","id":"ITEM-3","issue":"1","issued":{"date-parts":[["2012"]]},"page":"1-23","title":"Conducting behavioral research on Amazon's Mechanical Turk","type":"article-journal","volume":"44"},"uris":["http://www.mendeley.com/documents/?uuid=19848ef6-d8d3-45b7-88c5-97b768358be6"]}],"mendeley":{"formattedCitation":"(Buhrmester, Kwang, &amp; Gosling, 2011; Crump, McDonnell, &amp; Gureckis, 2013; Mason &amp; Suri, 2012)","manualFormatting":"(Buhrmester, Kwang, &amp; Gosling, 2011; Mason &amp; Suri, 2012)","plainTextFormattedCitation":"(Buhrmester, Kwang, &amp; Gosling, 2011; Crump, McDonnell, &amp; Gureckis, 2013; Mason &amp; Suri, 2012)","previouslyFormattedCitation":"(Buhrmester, Kwang, &amp; Gosling, 2011; Crump, McDonnell, &amp; Gureckis, 2013; Mason &amp; Suri, 2012)"},"properties":{"noteIndex":0},"schema":"https://github.com/citation-style-language/schema/raw/master/csl-citation.json"}</w:instrText>
        </w:r>
      </w:ins>
      <w:ins w:id="445" w:author="Microsoft Office User" w:date="2019-10-02T22:10:00Z">
        <w:r w:rsidR="00C334A6" w:rsidRPr="0033405F">
          <w:fldChar w:fldCharType="separate"/>
        </w:r>
        <w:r w:rsidR="00B82E1B" w:rsidRPr="0033405F">
          <w:rPr>
            <w:noProof/>
          </w:rPr>
          <w:t>(Buhrmester, Kwang, &amp; Gosling, 2011; Mason &amp; Suri, 2012)</w:t>
        </w:r>
        <w:r w:rsidR="00C334A6" w:rsidRPr="0033405F">
          <w:fldChar w:fldCharType="end"/>
        </w:r>
        <w:r w:rsidR="00B82E1B" w:rsidRPr="0033405F">
          <w:t>.</w:t>
        </w:r>
      </w:ins>
      <w:ins w:id="446" w:author="Microsoft Office User" w:date="2019-10-02T22:31:00Z">
        <w:r w:rsidR="009F3037">
          <w:rPr>
            <w:rStyle w:val="FootnoteReference"/>
          </w:rPr>
          <w:footnoteReference w:id="10"/>
        </w:r>
      </w:ins>
      <w:ins w:id="451" w:author="Microsoft Office User" w:date="2019-10-02T22:10:00Z">
        <w:r w:rsidR="00B82E1B" w:rsidRPr="0033405F">
          <w:t xml:space="preserve"> </w:t>
        </w:r>
      </w:ins>
      <w:ins w:id="452" w:author="Microsoft Office User" w:date="2019-10-02T22:15:00Z">
        <w:r w:rsidR="00B82E1B">
          <w:t>Moreover</w:t>
        </w:r>
      </w:ins>
      <w:ins w:id="453" w:author="Microsoft Office User" w:date="2019-10-02T22:16:00Z">
        <w:r w:rsidR="00B82E1B">
          <w:t xml:space="preserve">, </w:t>
        </w:r>
      </w:ins>
      <w:ins w:id="454" w:author="Microsoft Office User" w:date="2019-10-02T22:17:00Z">
        <w:r w:rsidR="00B82E1B">
          <w:t xml:space="preserve">many classic </w:t>
        </w:r>
      </w:ins>
      <w:ins w:id="455" w:author="Microsoft Office User" w:date="2019-10-02T22:18:00Z">
        <w:r w:rsidR="00B82E1B">
          <w:t xml:space="preserve">results from the cognitive psychology literature have been replicated </w:t>
        </w:r>
      </w:ins>
      <w:ins w:id="456" w:author="Microsoft Office User" w:date="2019-10-02T22:17:00Z">
        <w:r w:rsidR="00B82E1B">
          <w:t>via Mechanical Turk</w:t>
        </w:r>
      </w:ins>
      <w:ins w:id="457" w:author="Microsoft Office User" w:date="2019-10-02T22:18:00Z">
        <w:r w:rsidR="00B82E1B">
          <w:t xml:space="preserve">, suggesting that data from online participants is </w:t>
        </w:r>
      </w:ins>
      <w:ins w:id="458" w:author="Microsoft Office User" w:date="2019-10-02T22:21:00Z">
        <w:r w:rsidR="00C62DC7">
          <w:t xml:space="preserve">generally </w:t>
        </w:r>
      </w:ins>
      <w:ins w:id="459" w:author="Microsoft Office User" w:date="2019-10-02T22:18:00Z">
        <w:r w:rsidR="00B82E1B">
          <w:t xml:space="preserve">reliable </w:t>
        </w:r>
      </w:ins>
      <w:ins w:id="460" w:author="Microsoft Office User" w:date="2019-10-02T22:16:00Z">
        <w:r w:rsidR="00C334A6">
          <w:fldChar w:fldCharType="begin" w:fldLock="1"/>
        </w:r>
      </w:ins>
      <w:r w:rsidR="00B82E1B">
        <w:instrText>ADDIN CSL_CITATION {"citationItems":[{"id":"ITEM-1","itemData":{"DOI":"10.1371/journal.pone.0057410","ISSN":"1932-6203","PMID":"23516406","abstract":"Amazon Mechanical Turk (AMT) is an online crowdsourcing service where anonymous online workers complete web-based tasks for small sums of money. The service has attracted attention from experimental psychologists interested in gathering human subject data more efficiently. However, relative to traditional laboratory studies, many aspects of the testing environment are not under the experimenter's control. In this paper, we attempt to empirically evaluate the fidelity of the AMT system for use in cognitive behavioral experiments. These types of experiment differ from simple surveys in that they require multiple trials, sustained attention from participants, comprehension of complex instructions, and millisecond accuracy for response recording and stimulus presentation. We replicate a diverse body of tasks from experimental psychology including the Stroop, Switching, Flanker, Simon, Posner Cuing, attentional blink, subliminal priming, and category learning tasks using participants recruited using AMT. While most of replications were qualitatively successful and validated the approach of collecting data anonymously online using a web-browser, others revealed disparity between laboratory results and online results. A number of important lessons were encountered in the process of conducting these replications that should be of value to other researchers.","author":[{"dropping-particle":"","family":"Crump","given":"Matthew J C","non-dropping-particle":"","parse-names":false,"suffix":""},{"dropping-particle":"V","family":"McDonnell","given":"John","non-dropping-particle":"","parse-names":false,"suffix":""},{"dropping-particle":"","family":"Gureckis","given":"Todd M","non-dropping-particle":"","parse-names":false,"suffix":""}],"container-title":"PloS one","id":"ITEM-1","issue":"3","issued":{"date-parts":[["2013","1"]]},"page":"e57410","title":"Evaluating Amazon's Mechanical Turk as a tool for experimental behavioral research.","type":"article-journal","volume":"8"},"uris":["http://www.mendeley.com/documents/?uuid=c5bf7800-f7fb-4700-abfb-07c9ac690707"]},{"id":"ITEM-2","itemData":{"DOI":"10.1177/1745691610393980","ISSN":"17456916","abstract":"Amazon’s Mechanical Turk (MTurk) is a relatively new website that contains the major elements required to conduct research: an integrated participant compensation system; a large participant pool; and a streamlined process of study design, participant recruitment, and data collection. In this article, we describe and evaluate the potential contributions of MTurk to psychology and other social sciences. Findings indicate that (a) MTurk participants are slightly more demographically diverse than are standard Internet samples and are significantly more diverse than typical American college samples; (b) participation is affected by compensation rate and task length, but participants can still be recruited rapidly and inexpensively; (c) realistic compensation rates do not affect data quality; and (d) the data obtained are at least as reliable as those obtained via traditional methods. Overall, MTurk can be used to obtain high-quality data inexpensively and rapidly.","author":[{"dropping-particle":"","family":"Buhrmester","given":"Michael","non-dropping-particle":"","parse-names":false,"suffix":""},{"dropping-particle":"","family":"Kwang","given":"Tracy","non-dropping-particle":"","parse-names":false,"suffix":""},{"dropping-particle":"","family":"Gosling","given":"Samuel D.","non-dropping-particle":"","parse-names":false,"suffix":""}],"container-title":"Perspectives on Psychological Science","id":"ITEM-2","issue":"1","issued":{"date-parts":[["2011"]]},"page":"3-5","title":"Amazon's mechanical Turk: A new source of inexpensive, yet high-quality, data?","type":"article-journal","volume":"6"},"uris":["http://www.mendeley.com/documents/?uuid=8923fee4-9c03-4b9c-9da1-53cb4408d9a2"]}],"mendeley":{"formattedCitation":"(Buhrmester et al., 2011; Crump et al., 2013)","plainTextFormattedCitation":"(Buhrmester et al., 2011; Crump et al., 2013)"},"properties":{"noteIndex":0},"schema":"https://github.com/citation-style-language/schema/raw/master/csl-citation.json"}</w:instrText>
      </w:r>
      <w:r w:rsidR="00C334A6">
        <w:fldChar w:fldCharType="separate"/>
      </w:r>
      <w:r w:rsidR="00B82E1B" w:rsidRPr="00B82E1B">
        <w:rPr>
          <w:noProof/>
        </w:rPr>
        <w:t>(Buhrmester et al., 2011; Crump et al., 2013)</w:t>
      </w:r>
      <w:ins w:id="461" w:author="Microsoft Office User" w:date="2019-10-02T22:16:00Z">
        <w:r w:rsidR="00C334A6">
          <w:fldChar w:fldCharType="end"/>
        </w:r>
      </w:ins>
      <w:ins w:id="462" w:author="Microsoft Office User" w:date="2019-10-02T22:19:00Z">
        <w:r w:rsidR="00C62DC7">
          <w:t xml:space="preserve">. </w:t>
        </w:r>
      </w:ins>
      <w:ins w:id="463" w:author="Microsoft Office User" w:date="2019-10-02T22:21:00Z">
        <w:r w:rsidR="00C62DC7">
          <w:t>Measures that increase data reliability</w:t>
        </w:r>
      </w:ins>
      <w:ins w:id="464" w:author="Microsoft Office User" w:date="2019-10-02T22:23:00Z">
        <w:r w:rsidR="00C62DC7">
          <w:t xml:space="preserve"> and reduce dropout </w:t>
        </w:r>
      </w:ins>
      <w:ins w:id="465" w:author="Microsoft Office User" w:date="2019-10-02T22:22:00Z">
        <w:r w:rsidR="00C62DC7">
          <w:t>include paying participants at reasonable rates,</w:t>
        </w:r>
      </w:ins>
      <w:ins w:id="466" w:author="Microsoft Office User" w:date="2019-10-02T22:25:00Z">
        <w:r w:rsidR="00C62DC7">
          <w:rPr>
            <w:rStyle w:val="FootnoteReference"/>
          </w:rPr>
          <w:footnoteReference w:id="11"/>
        </w:r>
      </w:ins>
      <w:ins w:id="478" w:author="Microsoft Office User" w:date="2019-10-02T22:24:00Z">
        <w:r w:rsidR="00C62DC7">
          <w:t xml:space="preserve"> running studies in the morning </w:t>
        </w:r>
        <w:del w:id="479" w:author="" w:date="2019-10-07T19:41:00Z">
          <w:r w:rsidR="00C62DC7" w:rsidDel="008D1BB8">
            <w:delText>and on</w:delText>
          </w:r>
        </w:del>
      </w:ins>
      <w:ins w:id="480" w:author="" w:date="2019-10-07T19:41:00Z">
        <w:r w:rsidR="008D1BB8">
          <w:t>o</w:t>
        </w:r>
      </w:ins>
      <w:ins w:id="481" w:author="Microsoft Office User" w:date="2019-10-07T21:29:00Z">
        <w:r w:rsidR="00E76E2B">
          <w:t>n</w:t>
        </w:r>
      </w:ins>
      <w:ins w:id="482" w:author="" w:date="2019-10-07T19:41:00Z">
        <w:del w:id="483" w:author="Microsoft Office User" w:date="2019-10-07T21:29:00Z">
          <w:r w:rsidR="008D1BB8" w:rsidDel="00E76E2B">
            <w:delText>f</w:delText>
          </w:r>
        </w:del>
      </w:ins>
      <w:ins w:id="484" w:author="Microsoft Office User" w:date="2019-10-02T22:24:00Z">
        <w:r w:rsidR="00C62DC7">
          <w:t xml:space="preserve"> weekdays,</w:t>
        </w:r>
      </w:ins>
      <w:ins w:id="485" w:author="Microsoft Office User" w:date="2019-10-02T22:22:00Z">
        <w:r w:rsidR="00C62DC7">
          <w:t xml:space="preserve"> including attention checks,</w:t>
        </w:r>
      </w:ins>
      <w:ins w:id="486" w:author="Microsoft Office User" w:date="2019-10-02T22:23:00Z">
        <w:r w:rsidR="00C62DC7">
          <w:t xml:space="preserve"> </w:t>
        </w:r>
      </w:ins>
      <w:ins w:id="487" w:author="Microsoft Office User" w:date="2019-10-02T22:24:00Z">
        <w:r w:rsidR="00C62DC7">
          <w:t xml:space="preserve">and </w:t>
        </w:r>
      </w:ins>
      <w:ins w:id="488" w:author="Microsoft Office User" w:date="2019-10-02T22:23:00Z">
        <w:r w:rsidR="00C62DC7">
          <w:t xml:space="preserve">including a progress bar </w:t>
        </w:r>
      </w:ins>
      <w:ins w:id="489" w:author="Microsoft Office User" w:date="2019-10-02T22:24:00Z">
        <w:r w:rsidR="00C62DC7">
          <w:t>so</w:t>
        </w:r>
      </w:ins>
      <w:ins w:id="490" w:author="" w:date="2019-10-07T19:42:00Z">
        <w:r w:rsidR="0060746A">
          <w:t xml:space="preserve"> that</w:t>
        </w:r>
      </w:ins>
      <w:ins w:id="491" w:author="Microsoft Office User" w:date="2019-10-02T22:24:00Z">
        <w:r w:rsidR="00C62DC7">
          <w:t xml:space="preserve"> participants have an estimate of the remaining length of the experiment</w:t>
        </w:r>
      </w:ins>
      <w:ins w:id="492" w:author="Microsoft Office User" w:date="2019-10-02T22:25:00Z">
        <w:r w:rsidR="00C62DC7">
          <w:t xml:space="preserve">. </w:t>
        </w:r>
      </w:ins>
    </w:p>
    <w:p w14:paraId="2012FE45" w14:textId="49AA3C68" w:rsidR="00B82E1B" w:rsidRDefault="00191C5F" w:rsidP="008139A4">
      <w:pPr>
        <w:spacing w:line="480" w:lineRule="auto"/>
        <w:ind w:firstLine="720"/>
        <w:rPr>
          <w:ins w:id="493" w:author="Microsoft Office User" w:date="2019-10-02T22:09:00Z"/>
        </w:rPr>
      </w:pPr>
      <w:ins w:id="494" w:author="Microsoft Office User" w:date="2019-10-02T22:36:00Z">
        <w:r>
          <w:t xml:space="preserve">In the following, we describe one way </w:t>
        </w:r>
      </w:ins>
      <w:ins w:id="495" w:author="Microsoft Office User" w:date="2019-10-02T22:37:00Z">
        <w:r>
          <w:t>the workflow for a Mechanical Turk experiment can be managed</w:t>
        </w:r>
      </w:ins>
      <w:ins w:id="496" w:author="" w:date="2019-10-07T19:42:00Z">
        <w:r w:rsidR="0019290E">
          <w:t>; this workflow</w:t>
        </w:r>
      </w:ins>
      <w:ins w:id="497" w:author="Microsoft Office User" w:date="2019-10-02T22:37:00Z">
        <w:del w:id="498" w:author="" w:date="2019-10-07T19:42:00Z">
          <w:r w:rsidDel="0019290E">
            <w:delText>,</w:delText>
          </w:r>
        </w:del>
        <w:r>
          <w:t xml:space="preserve"> </w:t>
        </w:r>
      </w:ins>
      <w:ins w:id="499" w:author="" w:date="2019-10-07T19:42:00Z">
        <w:r w:rsidR="0019290E">
          <w:t xml:space="preserve">was </w:t>
        </w:r>
      </w:ins>
      <w:ins w:id="500" w:author="Microsoft Office User" w:date="2019-10-02T22:38:00Z">
        <w:del w:id="501" w:author="" w:date="2019-10-07T19:42:00Z">
          <w:r w:rsidDel="0019290E">
            <w:delText xml:space="preserve">which we </w:delText>
          </w:r>
        </w:del>
        <w:r>
          <w:t xml:space="preserve">used for the current project and </w:t>
        </w:r>
        <w:del w:id="502" w:author="" w:date="2019-10-07T19:42:00Z">
          <w:r w:rsidDel="004865D2">
            <w:delText xml:space="preserve">which </w:delText>
          </w:r>
        </w:del>
        <w:r>
          <w:t>is the standard workflow for any web-based experiment in</w:t>
        </w:r>
      </w:ins>
      <w:ins w:id="503" w:author="Microsoft Office User" w:date="2019-10-07T22:08:00Z">
        <w:r w:rsidR="0061688F">
          <w:t xml:space="preserve"> </w:t>
        </w:r>
      </w:ins>
      <w:ins w:id="504" w:author="" w:date="2019-10-07T19:42:00Z">
        <w:del w:id="505" w:author="Microsoft Office User" w:date="2019-10-07T22:08:00Z">
          <w:r w:rsidR="00331AC3" w:rsidDel="0061688F">
            <w:delText xml:space="preserve">the </w:delText>
          </w:r>
        </w:del>
      </w:ins>
      <w:ins w:id="506" w:author="Microsoft Office User" w:date="2019-10-02T22:38:00Z">
        <w:r>
          <w:t>ALPS Lab. I</w:t>
        </w:r>
      </w:ins>
      <w:ins w:id="507" w:author="Microsoft Office User" w:date="2019-10-02T22:39:00Z">
        <w:r>
          <w:t xml:space="preserve">ts advantages include a large degree of flexibility in </w:t>
        </w:r>
        <w:r w:rsidR="0059477B">
          <w:t xml:space="preserve">the choice of experimental </w:t>
        </w:r>
        <w:r w:rsidR="0059477B">
          <w:lastRenderedPageBreak/>
          <w:t>design and task</w:t>
        </w:r>
      </w:ins>
      <w:ins w:id="508" w:author="Microsoft Office User" w:date="2019-10-02T22:40:00Z">
        <w:r w:rsidR="0059477B">
          <w:t xml:space="preserve">, </w:t>
        </w:r>
      </w:ins>
      <w:ins w:id="509" w:author="Microsoft Office User" w:date="2019-10-02T22:41:00Z">
        <w:r w:rsidR="0059477B">
          <w:t xml:space="preserve">automated infrastructure for posting experiments and retrieving data, and </w:t>
        </w:r>
      </w:ins>
      <w:ins w:id="510" w:author="Microsoft Office User" w:date="2019-10-02T22:42:00Z">
        <w:r w:rsidR="0059477B">
          <w:t xml:space="preserve">a high degree of reproducibility. </w:t>
        </w:r>
      </w:ins>
      <w:ins w:id="511" w:author="Microsoft Office User" w:date="2019-10-02T22:43:00Z">
        <w:del w:id="512" w:author="" w:date="2019-10-07T19:43:00Z">
          <w:r w:rsidR="0059477B" w:rsidDel="00761272">
            <w:delText>It does</w:delText>
          </w:r>
        </w:del>
      </w:ins>
      <w:ins w:id="513" w:author="Microsoft Office User" w:date="2019-10-02T22:45:00Z">
        <w:del w:id="514" w:author="" w:date="2019-10-07T19:43:00Z">
          <w:r w:rsidR="00925442" w:rsidDel="00761272">
            <w:delText xml:space="preserve"> </w:delText>
          </w:r>
        </w:del>
      </w:ins>
      <w:ins w:id="515" w:author="Microsoft Office User" w:date="2019-10-02T22:43:00Z">
        <w:del w:id="516" w:author="" w:date="2019-10-07T19:43:00Z">
          <w:r w:rsidR="0059477B" w:rsidDel="00761272">
            <w:delText>include an</w:delText>
          </w:r>
        </w:del>
      </w:ins>
      <w:ins w:id="517" w:author="" w:date="2019-10-07T19:43:00Z">
        <w:r w:rsidR="00761272">
          <w:t>The</w:t>
        </w:r>
      </w:ins>
      <w:ins w:id="518" w:author="Microsoft Office User" w:date="2019-10-02T22:43:00Z">
        <w:r w:rsidR="0059477B">
          <w:t xml:space="preserve"> initial learning curve</w:t>
        </w:r>
      </w:ins>
      <w:ins w:id="519" w:author="" w:date="2019-10-07T19:43:00Z">
        <w:r w:rsidR="00761272">
          <w:t xml:space="preserve"> is, </w:t>
        </w:r>
      </w:ins>
      <w:ins w:id="520" w:author="Microsoft Office User" w:date="2019-10-02T22:44:00Z">
        <w:del w:id="521" w:author="" w:date="2019-10-07T19:43:00Z">
          <w:r w:rsidR="0059477B" w:rsidDel="00761272">
            <w:delText xml:space="preserve">, which </w:delText>
          </w:r>
        </w:del>
        <w:r w:rsidR="0059477B">
          <w:t>we believe</w:t>
        </w:r>
      </w:ins>
      <w:ins w:id="522" w:author="" w:date="2019-10-07T19:43:00Z">
        <w:r w:rsidR="00761272">
          <w:t>,</w:t>
        </w:r>
      </w:ins>
      <w:ins w:id="523" w:author="Microsoft Office User" w:date="2019-10-02T22:44:00Z">
        <w:r w:rsidR="0059477B">
          <w:t xml:space="preserve"> </w:t>
        </w:r>
        <w:del w:id="524" w:author="" w:date="2019-10-07T19:43:00Z">
          <w:r w:rsidR="0059477B" w:rsidDel="00761272">
            <w:delText xml:space="preserve">is </w:delText>
          </w:r>
        </w:del>
        <w:r w:rsidR="0059477B">
          <w:t>very much justified by the payoff.</w:t>
        </w:r>
      </w:ins>
      <w:ins w:id="525" w:author="Microsoft Office User" w:date="2019-10-02T22:43:00Z">
        <w:r w:rsidR="0059477B">
          <w:t xml:space="preserve"> </w:t>
        </w:r>
      </w:ins>
    </w:p>
    <w:p w14:paraId="13B14F0C" w14:textId="77777777" w:rsidR="00353BEA" w:rsidRDefault="00B82E1B" w:rsidP="00353BEA">
      <w:pPr>
        <w:spacing w:line="480" w:lineRule="auto"/>
        <w:ind w:firstLine="720"/>
        <w:rPr>
          <w:ins w:id="526" w:author="Microsoft Office User" w:date="2019-10-02T20:36:00Z"/>
        </w:rPr>
      </w:pPr>
      <w:ins w:id="527" w:author="Microsoft Office User" w:date="2019-10-02T22:09:00Z">
        <w:r>
          <w:t>Each experiment was</w:t>
        </w:r>
      </w:ins>
      <w:r w:rsidR="00FD5111">
        <w:t xml:space="preserve"> </w:t>
      </w:r>
      <w:ins w:id="528" w:author="Microsoft Office User" w:date="2019-10-02T20:36:00Z">
        <w:r w:rsidR="00353BEA">
          <w:t>programmed as an external website using html</w:t>
        </w:r>
        <w:r w:rsidR="00353BEA">
          <w:rPr>
            <w:rStyle w:val="FootnoteReference"/>
          </w:rPr>
          <w:footnoteReference w:id="12"/>
        </w:r>
        <w:r w:rsidR="00353BEA">
          <w:t>/</w:t>
        </w:r>
        <w:proofErr w:type="spellStart"/>
        <w:r w:rsidR="00353BEA">
          <w:t>javascript</w:t>
        </w:r>
        <w:proofErr w:type="spellEnd"/>
        <w:r w:rsidR="00353BEA">
          <w:rPr>
            <w:rStyle w:val="FootnoteReference"/>
          </w:rPr>
          <w:footnoteReference w:id="13"/>
        </w:r>
        <w:r w:rsidR="00353BEA">
          <w:t>/</w:t>
        </w:r>
        <w:proofErr w:type="spellStart"/>
        <w:r w:rsidR="00353BEA">
          <w:t>css</w:t>
        </w:r>
        <w:proofErr w:type="spellEnd"/>
        <w:r w:rsidR="00353BEA">
          <w:rPr>
            <w:rStyle w:val="FootnoteReference"/>
          </w:rPr>
          <w:footnoteReference w:id="14"/>
        </w:r>
        <w:r w:rsidR="00353BEA">
          <w:t xml:space="preserve"> and</w:t>
        </w:r>
      </w:ins>
      <w:ins w:id="538" w:author="Microsoft Office User" w:date="2019-10-02T22:09:00Z">
        <w:r>
          <w:t xml:space="preserve"> posted to Mechanical Turk.</w:t>
        </w:r>
      </w:ins>
      <w:ins w:id="539" w:author="Microsoft Office User" w:date="2019-10-02T20:36:00Z">
        <w:r w:rsidR="00353BEA">
          <w:t xml:space="preserve"> </w:t>
        </w:r>
      </w:ins>
      <w:del w:id="540" w:author="Microsoft Office User" w:date="2019-10-02T22:08:00Z">
        <w:r w:rsidR="00FD5111" w:rsidDel="00FE7B7B">
          <w:delText>run via Amazon’s</w:delText>
        </w:r>
      </w:del>
      <w:del w:id="541" w:author="Microsoft Office User" w:date="2019-10-02T20:48:00Z">
        <w:r w:rsidR="00FD5111" w:rsidDel="00D955FA">
          <w:delText xml:space="preserve"> web service</w:delText>
        </w:r>
      </w:del>
      <w:del w:id="542" w:author="Microsoft Office User" w:date="2019-10-02T22:08:00Z">
        <w:r w:rsidR="00FD5111" w:rsidDel="00FE7B7B">
          <w:delText xml:space="preserve"> Mechanical Turk </w:delText>
        </w:r>
      </w:del>
      <w:del w:id="543" w:author="Microsoft Office User" w:date="2019-10-02T20:37:00Z">
        <w:r w:rsidR="00FD5111" w:rsidDel="00353BEA">
          <w:delText xml:space="preserve">in the following way: the experiment was </w:delText>
        </w:r>
      </w:del>
      <w:del w:id="544" w:author="Microsoft Office User" w:date="2019-09-30T13:34:00Z">
        <w:r w:rsidR="00FD5111" w:rsidDel="004C4852">
          <w:delText xml:space="preserve">coded </w:delText>
        </w:r>
      </w:del>
      <w:del w:id="545" w:author="Microsoft Office User" w:date="2019-10-02T20:36:00Z">
        <w:r w:rsidR="00FD5111" w:rsidDel="00353BEA">
          <w:delText xml:space="preserve">as an external website using html/javascript/css </w:delText>
        </w:r>
      </w:del>
      <w:ins w:id="546" w:author="Microsoft Office User" w:date="2019-10-02T20:36:00Z">
        <w:r w:rsidR="00353BEA">
          <w:t>While generating experiments directly using html/</w:t>
        </w:r>
        <w:proofErr w:type="spellStart"/>
        <w:r w:rsidR="00353BEA">
          <w:t>javascript</w:t>
        </w:r>
        <w:proofErr w:type="spellEnd"/>
        <w:r w:rsidR="00353BEA">
          <w:t>/</w:t>
        </w:r>
        <w:proofErr w:type="spellStart"/>
        <w:r w:rsidR="00353BEA">
          <w:t>css</w:t>
        </w:r>
        <w:proofErr w:type="spellEnd"/>
        <w:r w:rsidR="00353BEA">
          <w:t xml:space="preserve"> initially involves a learning curve for the user uninitiated in web programming, we recommend it over using the </w:t>
        </w:r>
        <w:proofErr w:type="spellStart"/>
        <w:r w:rsidR="00353BEA">
          <w:t>Mechnical</w:t>
        </w:r>
        <w:proofErr w:type="spellEnd"/>
        <w:r w:rsidR="00353BEA">
          <w:t xml:space="preserve"> Turk templates or out-of-the box services like Qualtrics. The reason is that programming one’s own experiments allows for more flexibility and control regarding tasks and experimental design than out-of-the-box services do. While the </w:t>
        </w:r>
        <w:proofErr w:type="spellStart"/>
        <w:r w:rsidR="00353BEA">
          <w:t>currrent</w:t>
        </w:r>
        <w:proofErr w:type="spellEnd"/>
        <w:r w:rsidR="00353BEA">
          <w:t xml:space="preserve"> experiment involved a simple continuous slider rating task in a two-block design with randomization of trials within blocks, we have used the same general infrastructure to run truth-value judgment studies, response time studies, self-paced reading studies, perception studies, free and forced production studies, studies involving drag-and-drop functionality, and many others. Example templates for such studies within the same framework used for this study are provided at </w:t>
        </w:r>
        <w:r w:rsidR="00C334A6">
          <w:rPr>
            <w:rFonts w:asciiTheme="minorHAnsi" w:hAnsiTheme="minorHAnsi" w:cstheme="minorBidi"/>
          </w:rPr>
          <w:fldChar w:fldCharType="begin"/>
        </w:r>
        <w:r w:rsidR="00353BEA">
          <w:instrText xml:space="preserve"> HYPERLINK "https://github.com/thegricean/LINGUIST245B" </w:instrText>
        </w:r>
        <w:r w:rsidR="00C334A6">
          <w:rPr>
            <w:rFonts w:asciiTheme="minorHAnsi" w:hAnsiTheme="minorHAnsi" w:cstheme="minorBidi"/>
          </w:rPr>
          <w:fldChar w:fldCharType="separate"/>
        </w:r>
        <w:r w:rsidR="00353BEA" w:rsidRPr="004663DD">
          <w:rPr>
            <w:rStyle w:val="Hyperlink"/>
          </w:rPr>
          <w:t>https://github.com/thegricean/LINGUIST245B</w:t>
        </w:r>
        <w:r w:rsidR="00C334A6">
          <w:rPr>
            <w:rStyle w:val="Hyperlink"/>
          </w:rPr>
          <w:fldChar w:fldCharType="end"/>
        </w:r>
        <w:r w:rsidR="00353BEA">
          <w:t xml:space="preserve">. We encourage interested readers to use the files we have provided as the basis for their own </w:t>
        </w:r>
        <w:r w:rsidR="00353BEA">
          <w:lastRenderedPageBreak/>
          <w:t>experiments. The internet abounds with good web programming tutorials to aid in the process of modifying the experiments.</w:t>
        </w:r>
      </w:ins>
    </w:p>
    <w:p w14:paraId="143238C2" w14:textId="007C6942" w:rsidR="00125366" w:rsidRDefault="0034587F" w:rsidP="00125366">
      <w:pPr>
        <w:spacing w:line="480" w:lineRule="auto"/>
        <w:ind w:firstLine="720"/>
        <w:pPrChange w:id="547" w:author="Microsoft Office User" w:date="2019-10-02T20:38:00Z">
          <w:pPr>
            <w:spacing w:line="480" w:lineRule="auto"/>
          </w:pPr>
        </w:pPrChange>
      </w:pPr>
      <w:ins w:id="548" w:author="Microsoft Office User" w:date="2019-10-02T20:38:00Z">
        <w:r>
          <w:t xml:space="preserve">To run the experiments, </w:t>
        </w:r>
      </w:ins>
      <w:ins w:id="549" w:author="Microsoft Office User" w:date="2019-10-02T20:39:00Z">
        <w:r>
          <w:t xml:space="preserve">we </w:t>
        </w:r>
      </w:ins>
      <w:del w:id="550" w:author="Microsoft Office User" w:date="2019-10-02T20:38:00Z">
        <w:r w:rsidR="00FD5111" w:rsidDel="0034587F">
          <w:delText xml:space="preserve">and </w:delText>
        </w:r>
      </w:del>
      <w:r w:rsidR="00FD5111">
        <w:t xml:space="preserve">uploaded </w:t>
      </w:r>
      <w:ins w:id="551" w:author="Microsoft Office User" w:date="2019-10-02T20:39:00Z">
        <w:r>
          <w:t xml:space="preserve">each </w:t>
        </w:r>
      </w:ins>
      <w:ins w:id="552" w:author="Microsoft Office User" w:date="2019-10-02T22:33:00Z">
        <w:r w:rsidR="00712736">
          <w:t>experiment</w:t>
        </w:r>
      </w:ins>
      <w:ins w:id="553" w:author="Microsoft Office User" w:date="2019-10-02T20:39:00Z">
        <w:r>
          <w:t xml:space="preserve"> </w:t>
        </w:r>
      </w:ins>
      <w:r w:rsidR="00FD5111">
        <w:t>to JT’s university web space to be accessed through an external URL.</w:t>
      </w:r>
      <w:r w:rsidR="0004651E">
        <w:rPr>
          <w:rStyle w:val="FootnoteReference"/>
        </w:rPr>
        <w:footnoteReference w:id="15"/>
      </w:r>
      <w:r w:rsidR="00FD5111">
        <w:t xml:space="preserve"> </w:t>
      </w:r>
      <w:ins w:id="556" w:author="Microsoft Office User" w:date="2019-09-30T13:40:00Z">
        <w:r w:rsidR="000C242F">
          <w:t>To link the experiment website to Mechanical Turk</w:t>
        </w:r>
      </w:ins>
      <w:ins w:id="557" w:author="Microsoft Office User" w:date="2019-09-30T13:42:00Z">
        <w:r w:rsidR="00AA7113">
          <w:t xml:space="preserve"> as a HIT </w:t>
        </w:r>
      </w:ins>
      <w:ins w:id="558" w:author="Microsoft Office User" w:date="2019-09-30T13:40:00Z">
        <w:r w:rsidR="000C242F">
          <w:t xml:space="preserve">we used </w:t>
        </w:r>
      </w:ins>
      <w:del w:id="559" w:author="Microsoft Office User" w:date="2019-09-30T13:40:00Z">
        <w:r w:rsidR="00FD5111" w:rsidDel="000C242F">
          <w:delText xml:space="preserve">Using </w:delText>
        </w:r>
      </w:del>
      <w:r w:rsidR="00FD5111">
        <w:t xml:space="preserve">the </w:t>
      </w:r>
      <w:proofErr w:type="spellStart"/>
      <w:r w:rsidR="00FD5111">
        <w:t>submiterator</w:t>
      </w:r>
      <w:proofErr w:type="spellEnd"/>
      <w:r w:rsidR="00FD5111">
        <w:t xml:space="preserve"> tool (now superseded by </w:t>
      </w:r>
      <w:proofErr w:type="spellStart"/>
      <w:r w:rsidR="00FD5111">
        <w:t>supersubmiterator</w:t>
      </w:r>
      <w:proofErr w:type="spellEnd"/>
      <w:ins w:id="560" w:author="Microsoft Office User" w:date="2019-09-30T13:41:00Z">
        <w:r w:rsidR="00280653">
          <w:rPr>
            <w:rStyle w:val="FootnoteReference"/>
          </w:rPr>
          <w:footnoteReference w:id="16"/>
        </w:r>
      </w:ins>
      <w:r w:rsidR="00FD5111">
        <w:t>), which provides an intuitive wrapper around the Mechanical Turk command line tools</w:t>
      </w:r>
      <w:ins w:id="570" w:author="Microsoft Office User" w:date="2019-09-30T13:42:00Z">
        <w:r w:rsidR="00855026">
          <w:t>.</w:t>
        </w:r>
      </w:ins>
      <w:ins w:id="571" w:author="Microsoft Office User" w:date="2019-10-07T22:58:00Z">
        <w:r w:rsidR="0048786B">
          <w:rPr>
            <w:rStyle w:val="FootnoteReference"/>
          </w:rPr>
          <w:footnoteReference w:id="17"/>
        </w:r>
      </w:ins>
      <w:del w:id="579" w:author="Microsoft Office User" w:date="2019-09-30T13:42:00Z">
        <w:r w:rsidR="00FD5111" w:rsidDel="00855026">
          <w:delText xml:space="preserve">, </w:delText>
        </w:r>
        <w:r w:rsidR="00FD5111" w:rsidDel="00AA7113">
          <w:delText xml:space="preserve">the </w:delText>
        </w:r>
        <w:r w:rsidR="00FD5111" w:rsidDel="00855026">
          <w:delText xml:space="preserve">external website </w:delText>
        </w:r>
        <w:r w:rsidR="00FD5111" w:rsidDel="00AA7113">
          <w:delText xml:space="preserve">was posted as a HIT </w:delText>
        </w:r>
        <w:r w:rsidR="00FD5111" w:rsidDel="00855026">
          <w:delText xml:space="preserve">to Mechanical Turk and </w:delText>
        </w:r>
      </w:del>
      <w:ins w:id="580" w:author="Microsoft Office User" w:date="2019-09-30T13:42:00Z">
        <w:r w:rsidR="00855026">
          <w:t xml:space="preserve"> The experiment </w:t>
        </w:r>
      </w:ins>
      <w:r w:rsidR="00FD5111">
        <w:t>ran until all the data was collected (no longer than a few hours</w:t>
      </w:r>
      <w:r w:rsidR="00D865D9">
        <w:t xml:space="preserve"> for any of the experiments</w:t>
      </w:r>
      <w:r w:rsidR="00FD5111">
        <w:t xml:space="preserve">). </w:t>
      </w:r>
      <w:proofErr w:type="gramStart"/>
      <w:r w:rsidR="00FD5111">
        <w:t>Again</w:t>
      </w:r>
      <w:proofErr w:type="gramEnd"/>
      <w:r w:rsidR="00FD5111">
        <w:t xml:space="preserve"> using </w:t>
      </w:r>
      <w:proofErr w:type="spellStart"/>
      <w:r w:rsidR="00FD5111">
        <w:t>submiterator</w:t>
      </w:r>
      <w:proofErr w:type="spellEnd"/>
      <w:r w:rsidR="00FD5111">
        <w:t xml:space="preserve">, the data </w:t>
      </w:r>
      <w:r w:rsidR="00F02422">
        <w:t xml:space="preserve">file </w:t>
      </w:r>
      <w:r w:rsidR="00FD5111">
        <w:t xml:space="preserve">was downloaded from Mechanical Turk, </w:t>
      </w:r>
      <w:r w:rsidR="00B111C4">
        <w:t xml:space="preserve">participant </w:t>
      </w:r>
      <w:ins w:id="581" w:author="" w:date="2019-10-07T19:50:00Z">
        <w:r w:rsidR="00FE301A">
          <w:t xml:space="preserve">worker </w:t>
        </w:r>
      </w:ins>
      <w:r w:rsidR="00B111C4">
        <w:t>IDs</w:t>
      </w:r>
      <w:ins w:id="582" w:author="" w:date="2019-10-07T19:51:00Z">
        <w:r w:rsidR="001529B1">
          <w:rPr>
            <w:rStyle w:val="FootnoteReference"/>
          </w:rPr>
          <w:footnoteReference w:id="18"/>
        </w:r>
      </w:ins>
      <w:r w:rsidR="00B111C4">
        <w:t xml:space="preserve"> </w:t>
      </w:r>
      <w:r w:rsidR="00FD5111">
        <w:t xml:space="preserve">anonymized, and </w:t>
      </w:r>
      <w:r w:rsidR="00B111C4">
        <w:t xml:space="preserve">the data </w:t>
      </w:r>
      <w:r w:rsidR="00FD5111">
        <w:t xml:space="preserve">reformatted in such a way that the resulting .csv file contained one data point per row with all the relevant information for </w:t>
      </w:r>
      <w:ins w:id="585" w:author="Microsoft Office User" w:date="2019-09-30T13:47:00Z">
        <w:r w:rsidR="00823279">
          <w:t xml:space="preserve">statistical </w:t>
        </w:r>
      </w:ins>
      <w:r w:rsidR="00FD5111">
        <w:t>analysis</w:t>
      </w:r>
      <w:del w:id="586" w:author="Microsoft Office User" w:date="2019-09-30T13:47:00Z">
        <w:r w:rsidR="00B111C4" w:rsidDel="00823279">
          <w:delText xml:space="preserve"> in R</w:delText>
        </w:r>
      </w:del>
      <w:r w:rsidR="00FD5111">
        <w:t xml:space="preserve">. </w:t>
      </w:r>
      <w:r w:rsidR="00FD5111" w:rsidRPr="007B03C0">
        <w:t xml:space="preserve">This data file was then copied into the </w:t>
      </w:r>
      <w:r w:rsidR="00FD5111" w:rsidRPr="007B03C0">
        <w:lastRenderedPageBreak/>
        <w:t>corresponding data sub-directory in the results directory</w:t>
      </w:r>
      <w:r w:rsidR="00EE54CD" w:rsidRPr="007B03C0">
        <w:t>, which concluded the data collection process.</w:t>
      </w:r>
    </w:p>
    <w:p w14:paraId="65B82332" w14:textId="77777777" w:rsidR="00A1072B" w:rsidRPr="0083301C" w:rsidRDefault="0022413E" w:rsidP="00A82E46">
      <w:pPr>
        <w:pStyle w:val="Heading2"/>
        <w:spacing w:line="480" w:lineRule="auto"/>
        <w:rPr>
          <w:rFonts w:ascii="Times New Roman" w:hAnsi="Times New Roman" w:cs="Times New Roman"/>
        </w:rPr>
      </w:pPr>
      <w:ins w:id="587" w:author="Microsoft Office User" w:date="2019-09-30T14:54:00Z">
        <w:r>
          <w:rPr>
            <w:rFonts w:ascii="Times New Roman" w:hAnsi="Times New Roman" w:cs="Times New Roman"/>
          </w:rPr>
          <w:t>3</w:t>
        </w:r>
      </w:ins>
      <w:del w:id="588" w:author="Microsoft Office User" w:date="2019-09-30T14:54:00Z">
        <w:r w:rsidR="007776CE" w:rsidRPr="0083301C" w:rsidDel="0022413E">
          <w:rPr>
            <w:rFonts w:ascii="Times New Roman" w:hAnsi="Times New Roman" w:cs="Times New Roman"/>
          </w:rPr>
          <w:delText>4</w:delText>
        </w:r>
      </w:del>
      <w:r w:rsidR="00A1072B" w:rsidRPr="0083301C">
        <w:rPr>
          <w:rFonts w:ascii="Times New Roman" w:hAnsi="Times New Roman" w:cs="Times New Roman"/>
        </w:rPr>
        <w:t>.1 Experiment files</w:t>
      </w:r>
    </w:p>
    <w:p w14:paraId="642B2242" w14:textId="77777777" w:rsidR="00125366" w:rsidRDefault="0073135A" w:rsidP="00125366">
      <w:pPr>
        <w:spacing w:line="480" w:lineRule="auto"/>
        <w:ind w:firstLine="720"/>
        <w:pPrChange w:id="589" w:author="Microsoft Office User" w:date="2019-09-30T08:51:00Z">
          <w:pPr>
            <w:spacing w:line="480" w:lineRule="auto"/>
          </w:pPr>
        </w:pPrChange>
      </w:pPr>
      <w:r>
        <w:t>We find it useful to label the directories corresponding to the individual experiments that were run in ascending order</w:t>
      </w:r>
      <w:r w:rsidR="007B03C0">
        <w:t xml:space="preserve"> (e.g., by prefacing the directory names with ‘1_’, ‘2_’, etc.)</w:t>
      </w:r>
      <w:r>
        <w:t xml:space="preserve">. This serves as a reminder of the chronological order in which the experiments were run. In this case, there is only a small number of experiments so this may seem less relevant, but for projects that require a lot of piloting, this ascending labeling is extremely useful. Alternatively, we have found it useful in other projects to include a </w:t>
      </w:r>
      <w:r w:rsidRPr="0073135A">
        <w:rPr>
          <w:i/>
        </w:rPr>
        <w:t>pilots</w:t>
      </w:r>
      <w:r>
        <w:t xml:space="preserve"> and </w:t>
      </w:r>
      <w:r w:rsidRPr="0073135A">
        <w:rPr>
          <w:i/>
        </w:rPr>
        <w:t xml:space="preserve">main </w:t>
      </w:r>
      <w:r>
        <w:t xml:space="preserve">sub-directory that contains the pilot experiments and main experiments to be reported, respectively. </w:t>
      </w:r>
    </w:p>
    <w:p w14:paraId="65CE29CC" w14:textId="77777777" w:rsidR="00125366" w:rsidRDefault="0073135A" w:rsidP="00125366">
      <w:pPr>
        <w:spacing w:line="480" w:lineRule="auto"/>
        <w:ind w:firstLine="720"/>
        <w:pPrChange w:id="590" w:author="Microsoft Office User" w:date="2019-09-30T08:51:00Z">
          <w:pPr>
            <w:spacing w:line="480" w:lineRule="auto"/>
          </w:pPr>
        </w:pPrChange>
      </w:pPr>
      <w:r>
        <w:t>Each of the sub-directories in experiments has the same structure and consists of</w:t>
      </w:r>
    </w:p>
    <w:p w14:paraId="31265F90" w14:textId="4105E1A1" w:rsidR="0073135A" w:rsidRDefault="00BF22A1" w:rsidP="00FD5111">
      <w:pPr>
        <w:spacing w:line="480" w:lineRule="auto"/>
      </w:pPr>
      <w:ins w:id="591" w:author="Microsoft Office User" w:date="2019-09-30T08:44:00Z">
        <w:r>
          <w:t xml:space="preserve">1. </w:t>
        </w:r>
      </w:ins>
      <w:del w:id="592" w:author="Microsoft Office User" w:date="2019-09-30T08:44:00Z">
        <w:r w:rsidR="0073135A" w:rsidDel="00BF22A1">
          <w:delText>-</w:delText>
        </w:r>
      </w:del>
      <w:r w:rsidR="0073135A">
        <w:t xml:space="preserve"> an </w:t>
      </w:r>
      <w:r w:rsidR="0073135A" w:rsidRPr="0073135A">
        <w:rPr>
          <w:i/>
        </w:rPr>
        <w:t>experiment.html</w:t>
      </w:r>
      <w:r w:rsidR="0073135A">
        <w:t xml:space="preserve"> file that specifies the elements of the experiment and can be opened in a browser to view the experiment;</w:t>
      </w:r>
      <w:ins w:id="593" w:author="Microsoft Office User" w:date="2019-10-07T22:47:00Z">
        <w:r w:rsidR="0042184F">
          <w:rPr>
            <w:rStyle w:val="FootnoteReference"/>
          </w:rPr>
          <w:footnoteReference w:id="19"/>
        </w:r>
      </w:ins>
    </w:p>
    <w:p w14:paraId="282CD2BB" w14:textId="77777777" w:rsidR="0073135A" w:rsidRDefault="00BF22A1" w:rsidP="00FD5111">
      <w:pPr>
        <w:spacing w:line="480" w:lineRule="auto"/>
      </w:pPr>
      <w:ins w:id="602" w:author="Microsoft Office User" w:date="2019-09-30T08:44:00Z">
        <w:r>
          <w:t>2.</w:t>
        </w:r>
      </w:ins>
      <w:del w:id="603" w:author="Microsoft Office User" w:date="2019-09-30T08:44:00Z">
        <w:r w:rsidR="0073135A" w:rsidDel="00BF22A1">
          <w:delText>-</w:delText>
        </w:r>
      </w:del>
      <w:r w:rsidR="0073135A">
        <w:t xml:space="preserve"> a </w:t>
      </w:r>
      <w:proofErr w:type="spellStart"/>
      <w:r w:rsidR="0073135A" w:rsidRPr="0073135A">
        <w:rPr>
          <w:i/>
        </w:rPr>
        <w:t>js</w:t>
      </w:r>
      <w:proofErr w:type="spellEnd"/>
      <w:r w:rsidR="0073135A">
        <w:t xml:space="preserve"> directory that contains an </w:t>
      </w:r>
      <w:r w:rsidR="0073135A" w:rsidRPr="0073135A">
        <w:rPr>
          <w:i/>
        </w:rPr>
        <w:t>experiment.js</w:t>
      </w:r>
      <w:r w:rsidR="0073135A">
        <w:t xml:space="preserve"> </w:t>
      </w:r>
      <w:proofErr w:type="spellStart"/>
      <w:r w:rsidR="0073135A">
        <w:t>javascript</w:t>
      </w:r>
      <w:proofErr w:type="spellEnd"/>
      <w:r w:rsidR="0073135A">
        <w:t xml:space="preserve"> file that determines the logical flow of the experiment; </w:t>
      </w:r>
    </w:p>
    <w:p w14:paraId="5A9D2B58" w14:textId="77777777" w:rsidR="0073135A" w:rsidRDefault="00BF22A1" w:rsidP="00FD5111">
      <w:pPr>
        <w:spacing w:line="480" w:lineRule="auto"/>
      </w:pPr>
      <w:ins w:id="604" w:author="Microsoft Office User" w:date="2019-09-30T08:44:00Z">
        <w:r>
          <w:lastRenderedPageBreak/>
          <w:t>3.</w:t>
        </w:r>
      </w:ins>
      <w:del w:id="605" w:author="Microsoft Office User" w:date="2019-09-30T08:44:00Z">
        <w:r w:rsidR="0073135A" w:rsidDel="00BF22A1">
          <w:delText>-</w:delText>
        </w:r>
      </w:del>
      <w:r w:rsidR="0073135A">
        <w:t xml:space="preserve"> and a </w:t>
      </w:r>
      <w:proofErr w:type="spellStart"/>
      <w:r w:rsidR="0073135A" w:rsidRPr="0073135A">
        <w:rPr>
          <w:i/>
        </w:rPr>
        <w:t>css</w:t>
      </w:r>
      <w:proofErr w:type="spellEnd"/>
      <w:r w:rsidR="0073135A">
        <w:t xml:space="preserve"> directory that contains </w:t>
      </w:r>
      <w:r w:rsidR="0073135A" w:rsidRPr="0073135A">
        <w:rPr>
          <w:i/>
        </w:rPr>
        <w:t>.</w:t>
      </w:r>
      <w:proofErr w:type="spellStart"/>
      <w:r w:rsidR="0073135A" w:rsidRPr="0073135A">
        <w:rPr>
          <w:i/>
        </w:rPr>
        <w:t>css</w:t>
      </w:r>
      <w:proofErr w:type="spellEnd"/>
      <w:r w:rsidR="0073135A">
        <w:t xml:space="preserve"> style files that determine stylistic elements of the experiment.</w:t>
      </w:r>
    </w:p>
    <w:p w14:paraId="5A94BFE2" w14:textId="77777777" w:rsidR="00125366" w:rsidRDefault="0073135A" w:rsidP="00125366">
      <w:pPr>
        <w:spacing w:line="480" w:lineRule="auto"/>
        <w:ind w:firstLine="720"/>
        <w:rPr>
          <w:del w:id="606" w:author="Microsoft Office User" w:date="2019-10-02T20:35:00Z"/>
        </w:rPr>
        <w:pPrChange w:id="607" w:author="Microsoft Office User" w:date="2019-09-30T08:51:00Z">
          <w:pPr>
            <w:spacing w:line="480" w:lineRule="auto"/>
          </w:pPr>
        </w:pPrChange>
      </w:pPr>
      <w:del w:id="608" w:author="Microsoft Office User" w:date="2019-10-02T20:35:00Z">
        <w:r w:rsidDel="00353BEA">
          <w:delText xml:space="preserve">While generating experiments directly using html/javascript/css initially involves a learning curve for the user uninitiated in web programming, we </w:delText>
        </w:r>
      </w:del>
      <w:del w:id="609" w:author="Microsoft Office User" w:date="2019-09-30T13:48:00Z">
        <w:r w:rsidDel="00AA3DBC">
          <w:delText xml:space="preserve">highly </w:delText>
        </w:r>
      </w:del>
      <w:del w:id="610" w:author="Microsoft Office User" w:date="2019-10-02T20:35:00Z">
        <w:r w:rsidDel="00353BEA">
          <w:delText xml:space="preserve">recommend it over using the Mechnical Turk templates or out-of-the box services </w:delText>
        </w:r>
        <w:r w:rsidR="00E76253" w:rsidDel="00353BEA">
          <w:delText xml:space="preserve">like Qualtrics. The reason </w:delText>
        </w:r>
      </w:del>
      <w:del w:id="611" w:author="Microsoft Office User" w:date="2019-10-02T20:31:00Z">
        <w:r w:rsidR="00E76253" w:rsidDel="009B7EC2">
          <w:delText xml:space="preserve">for this </w:delText>
        </w:r>
      </w:del>
      <w:del w:id="612" w:author="Microsoft Office User" w:date="2019-10-02T20:35:00Z">
        <w:r w:rsidR="00E76253" w:rsidDel="00353BEA">
          <w:delText xml:space="preserve">is </w:delText>
        </w:r>
      </w:del>
      <w:del w:id="613" w:author="Microsoft Office User" w:date="2019-10-02T20:31:00Z">
        <w:r w:rsidR="00E76253" w:rsidDel="009B7EC2">
          <w:delText xml:space="preserve">simple: </w:delText>
        </w:r>
      </w:del>
      <w:del w:id="614" w:author="Microsoft Office User" w:date="2019-10-02T20:32:00Z">
        <w:r w:rsidR="00E76253" w:rsidDel="00353BEA">
          <w:delText xml:space="preserve">coding up </w:delText>
        </w:r>
      </w:del>
      <w:del w:id="615" w:author="Microsoft Office User" w:date="2019-10-02T20:35:00Z">
        <w:r w:rsidR="00E76253" w:rsidDel="00353BEA">
          <w:delText xml:space="preserve">one’s own experiments allows for </w:delText>
        </w:r>
      </w:del>
      <w:del w:id="616" w:author="Microsoft Office User" w:date="2019-10-02T20:32:00Z">
        <w:r w:rsidR="00E76253" w:rsidDel="00353BEA">
          <w:delText xml:space="preserve">far </w:delText>
        </w:r>
      </w:del>
      <w:del w:id="617" w:author="Microsoft Office User" w:date="2019-10-02T20:35:00Z">
        <w:r w:rsidR="00E76253" w:rsidDel="00353BEA">
          <w:delText xml:space="preserve">more flexibility and control regarding tasks and experimental design than out-of-the-box services do. While the currrent experiment involved a simple continuous slider rating task in a two-block design with randomization of trials within blocks, we have used the same general infrastructure to run truth-value judgment studies, response time studies, self-paced reading studies, perception studies, free and forced production studies, studies involving drag-and-drop functionality, and many others. Example templates for such studies within the same framework used for this study are provided at </w:delText>
        </w:r>
        <w:r w:rsidR="00C334A6" w:rsidDel="00353BEA">
          <w:rPr>
            <w:rFonts w:asciiTheme="minorHAnsi" w:hAnsiTheme="minorHAnsi" w:cstheme="minorBidi"/>
          </w:rPr>
          <w:fldChar w:fldCharType="begin"/>
        </w:r>
        <w:r w:rsidR="00573E7C" w:rsidDel="00353BEA">
          <w:delInstrText xml:space="preserve"> HYPERLINK "https://github.com/thegricean/LINGUIST245B" </w:delInstrText>
        </w:r>
        <w:r w:rsidR="00C334A6" w:rsidDel="00353BEA">
          <w:rPr>
            <w:rFonts w:asciiTheme="minorHAnsi" w:hAnsiTheme="minorHAnsi" w:cstheme="minorBidi"/>
          </w:rPr>
          <w:fldChar w:fldCharType="separate"/>
        </w:r>
        <w:r w:rsidR="00E76253" w:rsidRPr="004663DD" w:rsidDel="00353BEA">
          <w:rPr>
            <w:rStyle w:val="Hyperlink"/>
          </w:rPr>
          <w:delText>https://github.com/thegricean/LINGUIST245B</w:delText>
        </w:r>
        <w:r w:rsidR="00C334A6" w:rsidDel="00353BEA">
          <w:rPr>
            <w:rStyle w:val="Hyperlink"/>
          </w:rPr>
          <w:fldChar w:fldCharType="end"/>
        </w:r>
        <w:r w:rsidR="00E76253" w:rsidDel="00353BEA">
          <w:delText>.</w:delText>
        </w:r>
        <w:r w:rsidR="00FD566E" w:rsidDel="00353BEA">
          <w:delText xml:space="preserve"> We encourage interested readers to use the files we have provided as the basis for their own experiments. The internet abounds with good web programming tutorials to aid in the process of modifying the experiments.</w:delText>
        </w:r>
      </w:del>
    </w:p>
    <w:p w14:paraId="1792370B" w14:textId="77777777" w:rsidR="00A1072B" w:rsidRPr="0083301C" w:rsidRDefault="0022413E" w:rsidP="00A82E46">
      <w:pPr>
        <w:pStyle w:val="Heading2"/>
        <w:spacing w:line="480" w:lineRule="auto"/>
        <w:rPr>
          <w:rFonts w:ascii="Times New Roman" w:hAnsi="Times New Roman" w:cs="Times New Roman"/>
        </w:rPr>
      </w:pPr>
      <w:ins w:id="618" w:author="Microsoft Office User" w:date="2019-09-30T14:54:00Z">
        <w:r>
          <w:rPr>
            <w:rFonts w:ascii="Times New Roman" w:hAnsi="Times New Roman" w:cs="Times New Roman"/>
          </w:rPr>
          <w:t>3</w:t>
        </w:r>
      </w:ins>
      <w:del w:id="619" w:author="Microsoft Office User" w:date="2019-09-30T14:54:00Z">
        <w:r w:rsidR="007776CE" w:rsidRPr="0083301C" w:rsidDel="0022413E">
          <w:rPr>
            <w:rFonts w:ascii="Times New Roman" w:hAnsi="Times New Roman" w:cs="Times New Roman"/>
          </w:rPr>
          <w:delText>4</w:delText>
        </w:r>
      </w:del>
      <w:r w:rsidR="00A1072B" w:rsidRPr="0083301C">
        <w:rPr>
          <w:rFonts w:ascii="Times New Roman" w:hAnsi="Times New Roman" w:cs="Times New Roman"/>
        </w:rPr>
        <w:t>.2 Interfacing with Mechanical Turk</w:t>
      </w:r>
    </w:p>
    <w:p w14:paraId="5F5650B9" w14:textId="29FC9ADF" w:rsidR="00125366" w:rsidRDefault="00D71519" w:rsidP="00125366">
      <w:pPr>
        <w:spacing w:line="480" w:lineRule="auto"/>
        <w:ind w:firstLine="360"/>
        <w:pPrChange w:id="620" w:author="Microsoft Office User" w:date="2019-09-30T08:51:00Z">
          <w:pPr>
            <w:spacing w:line="480" w:lineRule="auto"/>
          </w:pPr>
        </w:pPrChange>
      </w:pPr>
      <w:r>
        <w:t xml:space="preserve">Once the experiments </w:t>
      </w:r>
      <w:r w:rsidR="0052518A">
        <w:t xml:space="preserve">were ready to be deployed, we used </w:t>
      </w:r>
      <w:proofErr w:type="spellStart"/>
      <w:r w:rsidR="0052518A">
        <w:t>submiterator</w:t>
      </w:r>
      <w:proofErr w:type="spellEnd"/>
      <w:r w:rsidR="0052518A">
        <w:t>, a python program originally written by Dan Lassiter and extended by Erin Bennett, to post the experiment to Mechanical Turk, subsequently retrieve the data, and anonymize participants’ worker IDs.</w:t>
      </w:r>
      <w:del w:id="621" w:author="" w:date="2019-10-07T19:50:00Z">
        <w:r w:rsidR="0052518A" w:rsidDel="001529B1">
          <w:rPr>
            <w:rStyle w:val="FootnoteReference"/>
          </w:rPr>
          <w:footnoteReference w:id="20"/>
        </w:r>
      </w:del>
      <w:r w:rsidR="0052518A">
        <w:t xml:space="preserve"> </w:t>
      </w:r>
      <w:ins w:id="624" w:author="" w:date="2019-10-07T19:52:00Z">
        <w:r w:rsidR="00141C82">
          <w:t>As noted above, t</w:t>
        </w:r>
      </w:ins>
      <w:del w:id="625" w:author="" w:date="2019-10-07T19:52:00Z">
        <w:r w:rsidR="0052518A" w:rsidDel="00141C82">
          <w:delText>T</w:delText>
        </w:r>
      </w:del>
      <w:r w:rsidR="0052518A">
        <w:t xml:space="preserve">his tool has since been superseded by </w:t>
      </w:r>
      <w:del w:id="626" w:author="Microsoft Office User" w:date="2019-10-07T21:30:00Z">
        <w:r w:rsidR="00C334A6" w:rsidDel="00E76E2B">
          <w:rPr>
            <w:rFonts w:asciiTheme="minorHAnsi" w:hAnsiTheme="minorHAnsi" w:cstheme="minorBidi"/>
          </w:rPr>
          <w:fldChar w:fldCharType="begin"/>
        </w:r>
        <w:r w:rsidR="00573E7C" w:rsidDel="00E76E2B">
          <w:delInstrText xml:space="preserve"> HYPERLINK "https://github.com/sebschu/Submiterator" </w:delInstrText>
        </w:r>
        <w:r w:rsidR="00C334A6" w:rsidDel="00E76E2B">
          <w:rPr>
            <w:rFonts w:asciiTheme="minorHAnsi" w:hAnsiTheme="minorHAnsi" w:cstheme="minorBidi"/>
          </w:rPr>
          <w:fldChar w:fldCharType="separate"/>
        </w:r>
        <w:r w:rsidR="0052518A" w:rsidRPr="00E76E2B" w:rsidDel="00E76E2B">
          <w:rPr>
            <w:rPrChange w:id="627" w:author="Microsoft Office User" w:date="2019-10-07T21:30:00Z">
              <w:rPr>
                <w:rStyle w:val="Hyperlink"/>
              </w:rPr>
            </w:rPrChange>
          </w:rPr>
          <w:delText>supersubmiterator</w:delText>
        </w:r>
        <w:r w:rsidR="00C334A6" w:rsidDel="00E76E2B">
          <w:rPr>
            <w:rStyle w:val="Hyperlink"/>
          </w:rPr>
          <w:fldChar w:fldCharType="end"/>
        </w:r>
      </w:del>
      <w:proofErr w:type="spellStart"/>
      <w:ins w:id="628" w:author="Microsoft Office User" w:date="2019-10-07T21:30:00Z">
        <w:r w:rsidR="00E76E2B" w:rsidRPr="00E76E2B">
          <w:rPr>
            <w:rPrChange w:id="629" w:author="Microsoft Office User" w:date="2019-10-07T21:30:00Z">
              <w:rPr>
                <w:rStyle w:val="Hyperlink"/>
              </w:rPr>
            </w:rPrChange>
          </w:rPr>
          <w:t>supersubmiterator</w:t>
        </w:r>
      </w:ins>
      <w:proofErr w:type="spellEnd"/>
      <w:r w:rsidR="0052518A">
        <w:t>, written by Sebastian Schuster, which has the following convenient features</w:t>
      </w:r>
      <w:ins w:id="630" w:author="" w:date="2019-10-07T19:53:00Z">
        <w:r w:rsidR="00DD2E9D">
          <w:t xml:space="preserve">; </w:t>
        </w:r>
      </w:ins>
      <w:del w:id="631" w:author="" w:date="2019-10-07T19:53:00Z">
        <w:r w:rsidR="0052518A" w:rsidDel="00DD2E9D">
          <w:delText xml:space="preserve"> (</w:delText>
        </w:r>
      </w:del>
      <w:r w:rsidR="0052518A">
        <w:t xml:space="preserve">features </w:t>
      </w:r>
      <w:ins w:id="632" w:author="" w:date="2019-10-07T19:53:00Z">
        <w:r w:rsidR="00DD2E9D">
          <w:t xml:space="preserve">2 and 3 </w:t>
        </w:r>
      </w:ins>
      <w:ins w:id="633" w:author="" w:date="2019-10-07T19:54:00Z">
        <w:r w:rsidR="002F33F3">
          <w:t>were</w:t>
        </w:r>
      </w:ins>
      <w:ins w:id="634" w:author="" w:date="2019-10-07T19:53:00Z">
        <w:r w:rsidR="00DD2E9D">
          <w:t xml:space="preserve"> </w:t>
        </w:r>
      </w:ins>
      <w:r w:rsidR="00C17B5E">
        <w:t xml:space="preserve">not </w:t>
      </w:r>
      <w:del w:id="635" w:author="" w:date="2019-10-07T19:54:00Z">
        <w:r w:rsidR="0052518A" w:rsidDel="002F33F3">
          <w:delText>in common</w:delText>
        </w:r>
      </w:del>
      <w:ins w:id="636" w:author="" w:date="2019-10-07T19:54:00Z">
        <w:r w:rsidR="002F33F3">
          <w:t>yet available</w:t>
        </w:r>
      </w:ins>
      <w:r w:rsidR="0052518A">
        <w:t xml:space="preserve"> with </w:t>
      </w:r>
      <w:proofErr w:type="spellStart"/>
      <w:r w:rsidR="0052518A">
        <w:t>submiterator</w:t>
      </w:r>
      <w:proofErr w:type="spellEnd"/>
      <w:del w:id="637" w:author="" w:date="2019-10-07T19:53:00Z">
        <w:r w:rsidR="0052518A" w:rsidDel="00DD2E9D">
          <w:delText xml:space="preserve"> are bolded)</w:delText>
        </w:r>
      </w:del>
      <w:r w:rsidR="0052518A">
        <w:t>:</w:t>
      </w:r>
    </w:p>
    <w:p w14:paraId="0D63BE19" w14:textId="77777777" w:rsidR="00875ADF" w:rsidRPr="00875ADF" w:rsidRDefault="00875ADF" w:rsidP="00875ADF">
      <w:pPr>
        <w:pStyle w:val="ListParagraph"/>
        <w:numPr>
          <w:ilvl w:val="0"/>
          <w:numId w:val="7"/>
        </w:numPr>
        <w:spacing w:line="480" w:lineRule="auto"/>
      </w:pPr>
      <w:r w:rsidRPr="00875ADF">
        <w:t xml:space="preserve">One </w:t>
      </w:r>
      <w:r w:rsidR="00C17B5E">
        <w:t xml:space="preserve">simple </w:t>
      </w:r>
      <w:r w:rsidRPr="00875ADF">
        <w:t xml:space="preserve">command each for a) posting the experiment, b) retrieving the results, and c) reformatting the </w:t>
      </w:r>
      <w:r w:rsidR="00C17B5E">
        <w:t xml:space="preserve">Mechanical Turk </w:t>
      </w:r>
      <w:r w:rsidRPr="00875ADF">
        <w:t xml:space="preserve">results </w:t>
      </w:r>
      <w:r w:rsidR="00C17B5E">
        <w:t xml:space="preserve">file (which comes back as one participant’s data per row) </w:t>
      </w:r>
      <w:r w:rsidRPr="00875ADF">
        <w:t xml:space="preserve">into a .csv file </w:t>
      </w:r>
      <w:r w:rsidR="00C17B5E">
        <w:t xml:space="preserve">with one data point per row </w:t>
      </w:r>
      <w:r w:rsidRPr="00875ADF">
        <w:t>for easy analysis in R with already anonymized worker IDs.</w:t>
      </w:r>
    </w:p>
    <w:p w14:paraId="46808658" w14:textId="77777777" w:rsidR="0052518A" w:rsidRPr="0061339C" w:rsidRDefault="00875ADF" w:rsidP="00FD5111">
      <w:pPr>
        <w:pStyle w:val="ListParagraph"/>
        <w:numPr>
          <w:ilvl w:val="0"/>
          <w:numId w:val="7"/>
        </w:numPr>
        <w:spacing w:line="480" w:lineRule="auto"/>
        <w:rPr>
          <w:rPrChange w:id="638" w:author="" w:date="2019-10-07T19:54:00Z">
            <w:rPr>
              <w:b/>
            </w:rPr>
          </w:rPrChange>
        </w:rPr>
      </w:pPr>
      <w:r w:rsidRPr="0061339C">
        <w:rPr>
          <w:rPrChange w:id="639" w:author="" w:date="2019-10-07T19:54:00Z">
            <w:rPr>
              <w:b/>
            </w:rPr>
          </w:rPrChange>
        </w:rPr>
        <w:t xml:space="preserve">No interaction with </w:t>
      </w:r>
      <w:r w:rsidR="00A064F3" w:rsidRPr="0061339C">
        <w:rPr>
          <w:rPrChange w:id="640" w:author="" w:date="2019-10-07T19:54:00Z">
            <w:rPr>
              <w:b/>
            </w:rPr>
          </w:rPrChange>
        </w:rPr>
        <w:t xml:space="preserve">the no longer supported </w:t>
      </w:r>
      <w:r w:rsidRPr="0061339C">
        <w:rPr>
          <w:rPrChange w:id="641" w:author="" w:date="2019-10-07T19:54:00Z">
            <w:rPr>
              <w:b/>
            </w:rPr>
          </w:rPrChange>
        </w:rPr>
        <w:t>Mechanical Turk Command Line Tools necessary. Simply specify a .config file with all relevant information about the HIT (see</w:t>
      </w:r>
      <w:ins w:id="642" w:author="Microsoft Office User" w:date="2019-09-30T13:54:00Z">
        <w:r w:rsidR="00896305" w:rsidRPr="0061339C">
          <w:rPr>
            <w:rPrChange w:id="643" w:author="" w:date="2019-10-07T19:54:00Z">
              <w:rPr>
                <w:b/>
              </w:rPr>
            </w:rPrChange>
          </w:rPr>
          <w:t xml:space="preserve"> the</w:t>
        </w:r>
      </w:ins>
      <w:r w:rsidRPr="0061339C">
        <w:rPr>
          <w:rPrChange w:id="644" w:author="" w:date="2019-10-07T19:54:00Z">
            <w:rPr>
              <w:b/>
            </w:rPr>
          </w:rPrChange>
        </w:rPr>
        <w:t xml:space="preserve"> </w:t>
      </w:r>
      <w:r w:rsidR="00C334A6" w:rsidRPr="0061339C">
        <w:rPr>
          <w:rPrChange w:id="645" w:author="" w:date="2019-10-07T19:54:00Z">
            <w:rPr>
              <w:rStyle w:val="Hyperlink"/>
              <w:b/>
            </w:rPr>
          </w:rPrChange>
        </w:rPr>
        <w:fldChar w:fldCharType="begin"/>
      </w:r>
      <w:r w:rsidR="00C334A6" w:rsidRPr="0061339C">
        <w:rPr>
          <w:rPrChange w:id="646" w:author="" w:date="2019-10-07T19:54:00Z">
            <w:rPr>
              <w:color w:val="0563C1" w:themeColor="hyperlink"/>
              <w:u w:val="single"/>
            </w:rPr>
          </w:rPrChange>
        </w:rPr>
        <w:instrText xml:space="preserve"> HYPERLINK "https://github.com/sebschu/Submiterator" </w:instrText>
      </w:r>
      <w:r w:rsidR="00C334A6" w:rsidRPr="0061339C">
        <w:rPr>
          <w:rFonts w:asciiTheme="minorHAnsi" w:hAnsiTheme="minorHAnsi" w:cstheme="minorBidi"/>
          <w:rPrChange w:id="647" w:author="" w:date="2019-10-07T19:54:00Z">
            <w:rPr>
              <w:rStyle w:val="Hyperlink"/>
              <w:b/>
            </w:rPr>
          </w:rPrChange>
        </w:rPr>
        <w:fldChar w:fldCharType="separate"/>
      </w:r>
      <w:proofErr w:type="spellStart"/>
      <w:r w:rsidR="00C17B5E" w:rsidRPr="0061339C">
        <w:rPr>
          <w:rStyle w:val="Hyperlink"/>
          <w:rPrChange w:id="648" w:author="" w:date="2019-10-07T19:54:00Z">
            <w:rPr>
              <w:rStyle w:val="Hyperlink"/>
              <w:b/>
            </w:rPr>
          </w:rPrChange>
        </w:rPr>
        <w:t>supersubmiterator</w:t>
      </w:r>
      <w:proofErr w:type="spellEnd"/>
      <w:r w:rsidR="00C17B5E" w:rsidRPr="0061339C">
        <w:rPr>
          <w:rStyle w:val="Hyperlink"/>
          <w:rPrChange w:id="649" w:author="" w:date="2019-10-07T19:54:00Z">
            <w:rPr>
              <w:rStyle w:val="Hyperlink"/>
              <w:b/>
            </w:rPr>
          </w:rPrChange>
        </w:rPr>
        <w:t xml:space="preserve"> documentation</w:t>
      </w:r>
      <w:r w:rsidR="00C334A6" w:rsidRPr="0061339C">
        <w:rPr>
          <w:rStyle w:val="Hyperlink"/>
          <w:rPrChange w:id="650" w:author="" w:date="2019-10-07T19:54:00Z">
            <w:rPr>
              <w:rStyle w:val="Hyperlink"/>
              <w:b/>
            </w:rPr>
          </w:rPrChange>
        </w:rPr>
        <w:fldChar w:fldCharType="end"/>
      </w:r>
      <w:r w:rsidR="00C17B5E" w:rsidRPr="0061339C">
        <w:rPr>
          <w:rPrChange w:id="651" w:author="" w:date="2019-10-07T19:54:00Z">
            <w:rPr>
              <w:b/>
            </w:rPr>
          </w:rPrChange>
        </w:rPr>
        <w:t xml:space="preserve"> for more details, and </w:t>
      </w:r>
      <w:r w:rsidRPr="0061339C">
        <w:rPr>
          <w:rPrChange w:id="652" w:author="" w:date="2019-10-07T19:54:00Z">
            <w:rPr>
              <w:b/>
            </w:rPr>
          </w:rPrChange>
        </w:rPr>
        <w:t xml:space="preserve">see </w:t>
      </w:r>
      <w:r w:rsidR="00C334A6" w:rsidRPr="0061339C">
        <w:rPr>
          <w:rPrChange w:id="653" w:author="" w:date="2019-10-07T19:54:00Z">
            <w:rPr>
              <w:b/>
            </w:rPr>
          </w:rPrChange>
        </w:rPr>
        <w:fldChar w:fldCharType="begin"/>
      </w:r>
      <w:r w:rsidRPr="0061339C">
        <w:rPr>
          <w:rPrChange w:id="654" w:author="" w:date="2019-10-07T19:54:00Z">
            <w:rPr>
              <w:b/>
            </w:rPr>
          </w:rPrChange>
        </w:rPr>
        <w:instrText xml:space="preserve"> REF _Ref5523207 \h </w:instrText>
      </w:r>
      <w:r w:rsidR="00C334A6" w:rsidRPr="0061339C">
        <w:rPr>
          <w:rPrChange w:id="655" w:author="" w:date="2019-10-07T19:54:00Z">
            <w:rPr>
              <w:b/>
              <w:color w:val="0563C1" w:themeColor="hyperlink"/>
              <w:u w:val="single"/>
            </w:rPr>
          </w:rPrChange>
        </w:rPr>
        <w:instrText xml:space="preserve"> \* MERGEFORMAT </w:instrText>
      </w:r>
      <w:r w:rsidR="00C334A6" w:rsidRPr="0061339C">
        <w:rPr>
          <w:rPrChange w:id="656" w:author="" w:date="2019-10-07T19:54:00Z">
            <w:rPr/>
          </w:rPrChange>
        </w:rPr>
      </w:r>
      <w:r w:rsidR="00C334A6" w:rsidRPr="0061339C">
        <w:rPr>
          <w:rPrChange w:id="657" w:author="" w:date="2019-10-07T19:54:00Z">
            <w:rPr>
              <w:b/>
            </w:rPr>
          </w:rPrChange>
        </w:rPr>
        <w:fldChar w:fldCharType="separate"/>
      </w:r>
      <w:r w:rsidR="00C334A6" w:rsidRPr="0061339C">
        <w:rPr>
          <w:rPrChange w:id="658" w:author="" w:date="2019-10-07T19:54:00Z">
            <w:rPr>
              <w:b/>
              <w:color w:val="0563C1" w:themeColor="hyperlink"/>
              <w:u w:val="single"/>
            </w:rPr>
          </w:rPrChange>
        </w:rPr>
        <w:t xml:space="preserve">Figure </w:t>
      </w:r>
      <w:r w:rsidR="00C334A6" w:rsidRPr="0061339C">
        <w:rPr>
          <w:noProof/>
          <w:rPrChange w:id="659" w:author="" w:date="2019-10-07T19:54:00Z">
            <w:rPr>
              <w:b/>
              <w:noProof/>
              <w:color w:val="0563C1" w:themeColor="hyperlink"/>
              <w:u w:val="single"/>
            </w:rPr>
          </w:rPrChange>
        </w:rPr>
        <w:t>1</w:t>
      </w:r>
      <w:r w:rsidR="00C334A6" w:rsidRPr="0061339C">
        <w:rPr>
          <w:rPrChange w:id="660" w:author="" w:date="2019-10-07T19:54:00Z">
            <w:rPr>
              <w:b/>
            </w:rPr>
          </w:rPrChange>
        </w:rPr>
        <w:fldChar w:fldCharType="end"/>
      </w:r>
      <w:r w:rsidRPr="0061339C">
        <w:rPr>
          <w:rPrChange w:id="661" w:author="" w:date="2019-10-07T19:54:00Z">
            <w:rPr>
              <w:b/>
            </w:rPr>
          </w:rPrChange>
        </w:rPr>
        <w:t xml:space="preserve"> for an example .config file for Experiment 1a).</w:t>
      </w:r>
    </w:p>
    <w:p w14:paraId="4BAEBFD3" w14:textId="77777777" w:rsidR="0086122F" w:rsidRPr="0061339C" w:rsidRDefault="00C17B5E" w:rsidP="00C17B5E">
      <w:pPr>
        <w:pStyle w:val="ListParagraph"/>
        <w:numPr>
          <w:ilvl w:val="0"/>
          <w:numId w:val="7"/>
        </w:numPr>
        <w:spacing w:line="480" w:lineRule="auto"/>
      </w:pPr>
      <w:r w:rsidRPr="0061339C">
        <w:rPr>
          <w:rPrChange w:id="662" w:author="" w:date="2019-10-07T19:54:00Z">
            <w:rPr>
              <w:b/>
            </w:rPr>
          </w:rPrChange>
        </w:rPr>
        <w:t xml:space="preserve">Built-in batch support which makes sure that the total number of assignments (participants) is spread over batches of no more than 9 each. </w:t>
      </w:r>
      <w:r w:rsidRPr="0061339C">
        <w:rPr>
          <w:rPrChange w:id="663" w:author="" w:date="2019-10-07T19:54:00Z">
            <w:rPr>
              <w:b/>
            </w:rPr>
          </w:rPrChange>
        </w:rPr>
        <w:lastRenderedPageBreak/>
        <w:t>This is relevant because</w:t>
      </w:r>
      <w:ins w:id="664" w:author="" w:date="2019-10-07T19:54:00Z">
        <w:r w:rsidR="00F90DCD">
          <w:t>, at the time of writing,</w:t>
        </w:r>
      </w:ins>
      <w:r w:rsidRPr="0061339C">
        <w:rPr>
          <w:rPrChange w:id="665" w:author="" w:date="2019-10-07T19:54:00Z">
            <w:rPr>
              <w:b/>
            </w:rPr>
          </w:rPrChange>
        </w:rPr>
        <w:t xml:space="preserve"> Amazon charges a 40% fee for HITs with more than 9 assignments, but only 20% for HITs with up to 9 assignments. The reformatting command automatically generates one merged data </w:t>
      </w:r>
      <w:r w:rsidRPr="0061339C">
        <w:rPr>
          <w:noProof/>
          <w:rPrChange w:id="666" w:author="" w:date="2019-10-07T19:54:00Z">
            <w:rPr>
              <w:b/>
              <w:noProof/>
            </w:rPr>
          </w:rPrChange>
        </w:rPr>
        <w:t>file for analysis.</w:t>
      </w:r>
    </w:p>
    <w:p w14:paraId="0A01E409" w14:textId="77777777" w:rsidR="00875ADF" w:rsidRDefault="00875ADF" w:rsidP="00A064F3">
      <w:pPr>
        <w:spacing w:line="480" w:lineRule="auto"/>
        <w:ind w:left="360"/>
      </w:pPr>
      <w:r>
        <w:rPr>
          <w:noProof/>
        </w:rPr>
        <w:drawing>
          <wp:inline distT="0" distB="0" distL="0" distR="0" wp14:anchorId="757C4912" wp14:editId="3C0C1E31">
            <wp:extent cx="5029200" cy="184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confi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1847850"/>
                    </a:xfrm>
                    <a:prstGeom prst="rect">
                      <a:avLst/>
                    </a:prstGeom>
                  </pic:spPr>
                </pic:pic>
              </a:graphicData>
            </a:graphic>
          </wp:inline>
        </w:drawing>
      </w:r>
    </w:p>
    <w:p w14:paraId="0595F3B5" w14:textId="77777777" w:rsidR="0052518A" w:rsidRDefault="00875ADF" w:rsidP="00875ADF">
      <w:pPr>
        <w:pStyle w:val="Caption"/>
      </w:pPr>
      <w:bookmarkStart w:id="667" w:name="_Ref5523207"/>
      <w:r>
        <w:t xml:space="preserve">Figure </w:t>
      </w:r>
      <w:r w:rsidR="00C334A6">
        <w:fldChar w:fldCharType="begin"/>
      </w:r>
      <w:r w:rsidR="00C11475">
        <w:instrText xml:space="preserve"> SEQ Figure \* ARABIC </w:instrText>
      </w:r>
      <w:r w:rsidR="00C334A6">
        <w:fldChar w:fldCharType="separate"/>
      </w:r>
      <w:r w:rsidR="005D3E99">
        <w:rPr>
          <w:noProof/>
        </w:rPr>
        <w:t>1</w:t>
      </w:r>
      <w:r w:rsidR="00C334A6">
        <w:rPr>
          <w:noProof/>
        </w:rPr>
        <w:fldChar w:fldCharType="end"/>
      </w:r>
      <w:bookmarkEnd w:id="667"/>
      <w:r>
        <w:t>. Example .config file for posting experiments to Mechanical Turk with (super)</w:t>
      </w:r>
      <w:proofErr w:type="spellStart"/>
      <w:r>
        <w:t>submiterator</w:t>
      </w:r>
      <w:proofErr w:type="spellEnd"/>
      <w:r>
        <w:t>.</w:t>
      </w:r>
    </w:p>
    <w:p w14:paraId="64B31056" w14:textId="77777777" w:rsidR="0052518A" w:rsidRDefault="00875ADF" w:rsidP="00BF4D54">
      <w:pPr>
        <w:spacing w:line="480" w:lineRule="auto"/>
        <w:ind w:firstLine="720"/>
        <w:rPr>
          <w:ins w:id="668" w:author="Microsoft Office User" w:date="2019-09-30T13:57:00Z"/>
        </w:rPr>
      </w:pPr>
      <w:r>
        <w:t xml:space="preserve">Running </w:t>
      </w:r>
      <w:proofErr w:type="spellStart"/>
      <w:r>
        <w:t>supersubmiterator</w:t>
      </w:r>
      <w:proofErr w:type="spellEnd"/>
      <w:r>
        <w:t xml:space="preserve"> requires </w:t>
      </w:r>
      <w:r w:rsidR="00A064F3">
        <w:t>only installing the tool</w:t>
      </w:r>
      <w:ins w:id="669" w:author="" w:date="2019-10-07T19:55:00Z">
        <w:r w:rsidR="00934EB4">
          <w:t>, whereas</w:t>
        </w:r>
      </w:ins>
      <w:del w:id="670" w:author="Microsoft Office User" w:date="2019-10-07T21:31:00Z">
        <w:r w:rsidR="00A064F3" w:rsidDel="00E76E2B">
          <w:delText>.</w:delText>
        </w:r>
      </w:del>
      <w:r w:rsidR="00A064F3">
        <w:t xml:space="preserve"> </w:t>
      </w:r>
      <w:del w:id="671" w:author="" w:date="2019-10-07T19:55:00Z">
        <w:r w:rsidR="00A064F3" w:rsidDel="00934EB4">
          <w:delText xml:space="preserve">Running </w:delText>
        </w:r>
      </w:del>
      <w:proofErr w:type="spellStart"/>
      <w:r w:rsidR="00A064F3">
        <w:t>submiterator</w:t>
      </w:r>
      <w:proofErr w:type="spellEnd"/>
      <w:r w:rsidR="00A064F3">
        <w:t xml:space="preserve"> additionally require</w:t>
      </w:r>
      <w:ins w:id="672" w:author="" w:date="2019-10-07T19:55:00Z">
        <w:r w:rsidR="00934EB4">
          <w:t>d</w:t>
        </w:r>
      </w:ins>
      <w:del w:id="673" w:author="" w:date="2019-10-07T19:55:00Z">
        <w:r w:rsidR="00A064F3" w:rsidDel="00934EB4">
          <w:delText>s</w:delText>
        </w:r>
      </w:del>
      <w:r w:rsidR="00A064F3">
        <w:t xml:space="preserve"> installing the no longer supported Mechanical Turk Command Line Tools (highly discouraged</w:t>
      </w:r>
      <w:ins w:id="674" w:author="Microsoft Office User" w:date="2019-09-30T09:08:00Z">
        <w:r w:rsidR="005329BA">
          <w:t>, given the lack of future support</w:t>
        </w:r>
      </w:ins>
      <w:r w:rsidR="00A064F3">
        <w:t xml:space="preserve">). Additionally, </w:t>
      </w:r>
      <w:r>
        <w:t xml:space="preserve">any requirements associated with Mechanical Turk studies generally </w:t>
      </w:r>
      <w:r w:rsidR="00A064F3">
        <w:t xml:space="preserve">– </w:t>
      </w:r>
      <w:r>
        <w:t>including having an Amazon Payments account and a Mechanical Turk requester account</w:t>
      </w:r>
      <w:r w:rsidR="00A064F3">
        <w:t xml:space="preserve"> – are necessary</w:t>
      </w:r>
      <w:r>
        <w:t>.</w:t>
      </w:r>
    </w:p>
    <w:p w14:paraId="4486AC2D" w14:textId="77777777" w:rsidR="00125366" w:rsidRDefault="00125366" w:rsidP="00125366">
      <w:pPr>
        <w:spacing w:line="480" w:lineRule="auto"/>
        <w:ind w:firstLine="720"/>
        <w:rPr>
          <w:del w:id="675" w:author="Microsoft Office User" w:date="2019-09-30T14:21:00Z"/>
        </w:rPr>
        <w:pPrChange w:id="676" w:author="Microsoft Office User" w:date="2019-09-30T08:51:00Z">
          <w:pPr>
            <w:spacing w:line="480" w:lineRule="auto"/>
          </w:pPr>
        </w:pPrChange>
      </w:pPr>
    </w:p>
    <w:p w14:paraId="7D881AA1" w14:textId="77777777" w:rsidR="00A064F3" w:rsidRDefault="00A064F3" w:rsidP="00BF4D54">
      <w:pPr>
        <w:spacing w:line="480" w:lineRule="auto"/>
        <w:ind w:firstLine="720"/>
        <w:rPr>
          <w:ins w:id="677" w:author="Microsoft Office User" w:date="2019-09-30T14:23:00Z"/>
        </w:rPr>
      </w:pPr>
      <w:r>
        <w:t xml:space="preserve">Because using </w:t>
      </w:r>
      <w:proofErr w:type="spellStart"/>
      <w:r>
        <w:t>supersubmiterator</w:t>
      </w:r>
      <w:proofErr w:type="spellEnd"/>
      <w:r>
        <w:t xml:space="preserve"> means that multiple HITs with 9 participants are generated, the issue of how to prevent participants from taking the experiment multiple times is relevant</w:t>
      </w:r>
      <w:ins w:id="678" w:author="" w:date="2019-10-07T19:56:00Z">
        <w:r w:rsidR="00AB11A0">
          <w:t>:</w:t>
        </w:r>
      </w:ins>
      <w:del w:id="679" w:author="" w:date="2019-10-07T19:56:00Z">
        <w:r w:rsidDel="00AB11A0">
          <w:delText>.</w:delText>
        </w:r>
      </w:del>
      <w:r>
        <w:t xml:space="preserve"> </w:t>
      </w:r>
      <w:del w:id="680" w:author="" w:date="2019-10-07T19:56:00Z">
        <w:r w:rsidDel="00D772E8">
          <w:delText>Fortunately, the</w:delText>
        </w:r>
      </w:del>
      <w:ins w:id="681" w:author="" w:date="2019-10-07T19:56:00Z">
        <w:r w:rsidR="00AB11A0">
          <w:t>t</w:t>
        </w:r>
        <w:r w:rsidR="00D772E8">
          <w:t>he</w:t>
        </w:r>
      </w:ins>
      <w:r>
        <w:t xml:space="preserve"> </w:t>
      </w:r>
      <w:hyperlink r:id="rId12" w:history="1">
        <w:r w:rsidRPr="00A064F3">
          <w:rPr>
            <w:rStyle w:val="Hyperlink"/>
          </w:rPr>
          <w:t xml:space="preserve">Unique </w:t>
        </w:r>
        <w:proofErr w:type="spellStart"/>
        <w:r w:rsidRPr="00A064F3">
          <w:rPr>
            <w:rStyle w:val="Hyperlink"/>
          </w:rPr>
          <w:t>Turker</w:t>
        </w:r>
        <w:proofErr w:type="spellEnd"/>
      </w:hyperlink>
      <w:ins w:id="682" w:author="Microsoft Office User" w:date="2019-09-30T14:24:00Z">
        <w:r w:rsidR="0033405F">
          <w:rPr>
            <w:rStyle w:val="FootnoteReference"/>
            <w:color w:val="0563C1" w:themeColor="hyperlink"/>
            <w:u w:val="single"/>
          </w:rPr>
          <w:footnoteReference w:id="21"/>
        </w:r>
      </w:ins>
      <w:r>
        <w:t xml:space="preserve"> service provides </w:t>
      </w:r>
      <w:del w:id="691" w:author="" w:date="2019-10-07T19:56:00Z">
        <w:r w:rsidDel="00AB11A0">
          <w:delText xml:space="preserve">just </w:delText>
        </w:r>
      </w:del>
      <w:r>
        <w:t xml:space="preserve">that </w:t>
      </w:r>
      <w:r>
        <w:lastRenderedPageBreak/>
        <w:t xml:space="preserve">functionality. </w:t>
      </w:r>
      <w:r w:rsidR="00D047EA">
        <w:t>Setup notes are provided on the first author’s LINGUIST 245B “Methods in Psycholinguistics”</w:t>
      </w:r>
      <w:ins w:id="692" w:author="Microsoft Office User" w:date="2019-09-30T14:24:00Z">
        <w:r w:rsidR="00511475">
          <w:t xml:space="preserve"> </w:t>
        </w:r>
        <w:proofErr w:type="spellStart"/>
        <w:r w:rsidR="00511475">
          <w:t>Github</w:t>
        </w:r>
        <w:proofErr w:type="spellEnd"/>
        <w:r w:rsidR="00511475">
          <w:t xml:space="preserve"> repository</w:t>
        </w:r>
        <w:r w:rsidR="00511475">
          <w:rPr>
            <w:rStyle w:val="FootnoteReference"/>
          </w:rPr>
          <w:footnoteReference w:id="22"/>
        </w:r>
      </w:ins>
      <w:r w:rsidR="00D047EA">
        <w:t xml:space="preserve"> </w:t>
      </w:r>
      <w:del w:id="702" w:author="Microsoft Office User" w:date="2019-09-30T14:24:00Z">
        <w:r w:rsidR="00C334A6" w:rsidDel="00511475">
          <w:rPr>
            <w:rFonts w:asciiTheme="minorHAnsi" w:hAnsiTheme="minorHAnsi" w:cstheme="minorBidi"/>
          </w:rPr>
          <w:fldChar w:fldCharType="begin"/>
        </w:r>
        <w:r w:rsidR="00573E7C" w:rsidRPr="00511475" w:rsidDel="00511475">
          <w:delInstrText xml:space="preserve"> HYPERLINK "https://github.com/thegricean/LINGUIST245B/tree/master/setup" </w:delInstrText>
        </w:r>
        <w:r w:rsidR="00C334A6" w:rsidDel="00511475">
          <w:rPr>
            <w:rFonts w:asciiTheme="minorHAnsi" w:hAnsiTheme="minorHAnsi" w:cstheme="minorBidi"/>
          </w:rPr>
          <w:fldChar w:fldCharType="separate"/>
        </w:r>
        <w:r w:rsidR="00A82E46" w:rsidRPr="00511475" w:rsidDel="00511475">
          <w:rPr>
            <w:rStyle w:val="Hyperlink"/>
          </w:rPr>
          <w:delText>g</w:delText>
        </w:r>
        <w:r w:rsidR="00D047EA" w:rsidRPr="00511475" w:rsidDel="00511475">
          <w:rPr>
            <w:rStyle w:val="Hyperlink"/>
          </w:rPr>
          <w:delText>ithub repository</w:delText>
        </w:r>
        <w:r w:rsidR="00C334A6" w:rsidDel="00511475">
          <w:rPr>
            <w:rStyle w:val="Hyperlink"/>
          </w:rPr>
          <w:fldChar w:fldCharType="end"/>
        </w:r>
        <w:r w:rsidR="00D047EA" w:rsidDel="00511475">
          <w:delText xml:space="preserve"> </w:delText>
        </w:r>
      </w:del>
      <w:r w:rsidR="00D047EA">
        <w:t>along with setup notes for the rest of the web-based experiment pipeline used in ALPS Lab</w:t>
      </w:r>
      <w:r w:rsidR="008904C2">
        <w:t xml:space="preserve"> and useful Mechanical Turk related tips.</w:t>
      </w:r>
    </w:p>
    <w:p w14:paraId="69727BFC" w14:textId="77777777" w:rsidR="00125366" w:rsidRDefault="00125366" w:rsidP="00125366">
      <w:pPr>
        <w:spacing w:line="480" w:lineRule="auto"/>
        <w:ind w:firstLine="720"/>
        <w:rPr>
          <w:del w:id="703" w:author="Microsoft Office User" w:date="2019-10-02T22:09:00Z"/>
        </w:rPr>
        <w:pPrChange w:id="704" w:author="Microsoft Office User" w:date="2019-09-30T14:23:00Z">
          <w:pPr>
            <w:spacing w:line="480" w:lineRule="auto"/>
          </w:pPr>
        </w:pPrChange>
      </w:pPr>
    </w:p>
    <w:p w14:paraId="680B6928" w14:textId="77777777" w:rsidR="00125366" w:rsidRDefault="003D1903" w:rsidP="00125366">
      <w:pPr>
        <w:spacing w:line="480" w:lineRule="auto"/>
        <w:ind w:firstLine="360"/>
        <w:pPrChange w:id="705" w:author="Microsoft Office User" w:date="2019-10-02T22:09:00Z">
          <w:pPr>
            <w:spacing w:line="480" w:lineRule="auto"/>
          </w:pPr>
        </w:pPrChange>
      </w:pPr>
      <w:r>
        <w:t xml:space="preserve">For the current project, </w:t>
      </w:r>
      <w:del w:id="706" w:author="Microsoft Office User" w:date="2019-09-30T08:36:00Z">
        <w:r w:rsidDel="00BB0F12">
          <w:delText xml:space="preserve">the experiments for which were run before the existence of supersubmiterator, </w:delText>
        </w:r>
      </w:del>
      <w:r>
        <w:t>the steps involved in running each experiment were:</w:t>
      </w:r>
      <w:ins w:id="707" w:author="Microsoft Office User" w:date="2019-09-30T08:37:00Z">
        <w:r w:rsidR="00BB0F12">
          <w:rPr>
            <w:rStyle w:val="FootnoteReference"/>
          </w:rPr>
          <w:footnoteReference w:id="23"/>
        </w:r>
      </w:ins>
    </w:p>
    <w:p w14:paraId="18CE11FA" w14:textId="77777777" w:rsidR="003D1903" w:rsidRPr="003D1903" w:rsidRDefault="003D1903" w:rsidP="003D1903">
      <w:pPr>
        <w:pStyle w:val="ListParagraph"/>
        <w:numPr>
          <w:ilvl w:val="0"/>
          <w:numId w:val="8"/>
        </w:numPr>
        <w:spacing w:line="480" w:lineRule="auto"/>
      </w:pPr>
      <w:r w:rsidRPr="003D1903">
        <w:t>Program experiment as external website and copy it to web space.</w:t>
      </w:r>
    </w:p>
    <w:p w14:paraId="3494739F" w14:textId="77777777" w:rsidR="00123BC5" w:rsidRDefault="00123BC5" w:rsidP="003D1903">
      <w:pPr>
        <w:pStyle w:val="ListParagraph"/>
        <w:numPr>
          <w:ilvl w:val="0"/>
          <w:numId w:val="8"/>
        </w:numPr>
        <w:spacing w:line="480" w:lineRule="auto"/>
      </w:pPr>
      <w:r>
        <w:t xml:space="preserve">Create </w:t>
      </w:r>
      <w:proofErr w:type="spellStart"/>
      <w:r w:rsidRPr="00123BC5">
        <w:rPr>
          <w:i/>
        </w:rPr>
        <w:t>mturk</w:t>
      </w:r>
      <w:proofErr w:type="spellEnd"/>
      <w:r>
        <w:t xml:space="preserve"> directory inside the </w:t>
      </w:r>
      <w:proofErr w:type="spellStart"/>
      <w:r w:rsidRPr="00123BC5">
        <w:rPr>
          <w:i/>
        </w:rPr>
        <w:t>expXX</w:t>
      </w:r>
      <w:proofErr w:type="spellEnd"/>
      <w:r>
        <w:t xml:space="preserve"> directory where all Mechanical Turk related files are stored and from where the </w:t>
      </w:r>
      <w:proofErr w:type="spellStart"/>
      <w:r>
        <w:t>submiterator</w:t>
      </w:r>
      <w:proofErr w:type="spellEnd"/>
      <w:r>
        <w:t xml:space="preserve"> command will be called. </w:t>
      </w:r>
    </w:p>
    <w:p w14:paraId="3E245F65" w14:textId="77777777" w:rsidR="003D1903" w:rsidRDefault="003D1903" w:rsidP="003D1903">
      <w:pPr>
        <w:pStyle w:val="ListParagraph"/>
        <w:numPr>
          <w:ilvl w:val="0"/>
          <w:numId w:val="8"/>
        </w:numPr>
        <w:spacing w:line="480" w:lineRule="auto"/>
      </w:pPr>
      <w:r>
        <w:t xml:space="preserve">Create </w:t>
      </w:r>
      <w:proofErr w:type="spellStart"/>
      <w:r w:rsidRPr="003D1903">
        <w:rPr>
          <w:i/>
        </w:rPr>
        <w:t>experiment.config</w:t>
      </w:r>
      <w:proofErr w:type="spellEnd"/>
      <w:r>
        <w:t xml:space="preserve"> file (see example in </w:t>
      </w:r>
      <w:r w:rsidR="00C334A6">
        <w:fldChar w:fldCharType="begin"/>
      </w:r>
      <w:r>
        <w:instrText xml:space="preserve"> REF _Ref5523207 \h </w:instrText>
      </w:r>
      <w:r w:rsidR="00C334A6">
        <w:fldChar w:fldCharType="separate"/>
      </w:r>
      <w:r w:rsidR="005D3E99">
        <w:t xml:space="preserve">Figure </w:t>
      </w:r>
      <w:r w:rsidR="005D3E99">
        <w:rPr>
          <w:noProof/>
        </w:rPr>
        <w:t>1</w:t>
      </w:r>
      <w:r w:rsidR="00C334A6">
        <w:fldChar w:fldCharType="end"/>
      </w:r>
      <w:r>
        <w:t>)</w:t>
      </w:r>
      <w:r w:rsidR="00123BC5">
        <w:t xml:space="preserve"> in </w:t>
      </w:r>
      <w:proofErr w:type="spellStart"/>
      <w:r w:rsidR="00123BC5" w:rsidRPr="00123BC5">
        <w:rPr>
          <w:i/>
        </w:rPr>
        <w:t>mturk</w:t>
      </w:r>
      <w:proofErr w:type="spellEnd"/>
      <w:r>
        <w:t>.</w:t>
      </w:r>
    </w:p>
    <w:p w14:paraId="146C8E38" w14:textId="77777777" w:rsidR="003D1903" w:rsidRDefault="003D1903" w:rsidP="003D1903">
      <w:pPr>
        <w:pStyle w:val="ListParagraph"/>
        <w:numPr>
          <w:ilvl w:val="0"/>
          <w:numId w:val="8"/>
        </w:numPr>
        <w:spacing w:line="480" w:lineRule="auto"/>
      </w:pPr>
      <w:r>
        <w:t>Run from command-line to post experiment to Mechanical Turk:</w:t>
      </w:r>
      <w:r>
        <w:br/>
      </w:r>
      <w:proofErr w:type="spellStart"/>
      <w:r w:rsidRPr="005B4C82">
        <w:rPr>
          <w:rFonts w:ascii="Consolas" w:hAnsi="Consolas" w:cs="Consolas"/>
        </w:rPr>
        <w:t>submiterator</w:t>
      </w:r>
      <w:proofErr w:type="spellEnd"/>
      <w:r w:rsidRPr="005B4C82">
        <w:rPr>
          <w:rFonts w:ascii="Consolas" w:hAnsi="Consolas" w:cs="Consolas"/>
        </w:rPr>
        <w:t xml:space="preserve"> </w:t>
      </w:r>
      <w:proofErr w:type="spellStart"/>
      <w:r w:rsidRPr="005B4C82">
        <w:rPr>
          <w:rFonts w:ascii="Consolas" w:hAnsi="Consolas" w:cs="Consolas"/>
        </w:rPr>
        <w:t>posthit</w:t>
      </w:r>
      <w:proofErr w:type="spellEnd"/>
      <w:r w:rsidRPr="005B4C82">
        <w:rPr>
          <w:rFonts w:ascii="Consolas" w:hAnsi="Consolas" w:cs="Consolas"/>
        </w:rPr>
        <w:t xml:space="preserve"> experiment</w:t>
      </w:r>
    </w:p>
    <w:p w14:paraId="2398BCBB" w14:textId="77777777" w:rsidR="003D1903" w:rsidRDefault="003D1903" w:rsidP="003D1903">
      <w:pPr>
        <w:pStyle w:val="ListParagraph"/>
        <w:numPr>
          <w:ilvl w:val="0"/>
          <w:numId w:val="8"/>
        </w:numPr>
        <w:spacing w:line="480" w:lineRule="auto"/>
      </w:pPr>
      <w:r>
        <w:t>Run from command-line to retrieve data from Mechanical Turk:</w:t>
      </w:r>
    </w:p>
    <w:p w14:paraId="358D293A" w14:textId="77777777" w:rsidR="003D1903" w:rsidRPr="005B4C82" w:rsidRDefault="003D1903" w:rsidP="003D1903">
      <w:pPr>
        <w:pStyle w:val="ListParagraph"/>
        <w:spacing w:line="480" w:lineRule="auto"/>
        <w:rPr>
          <w:rFonts w:ascii="Consolas" w:hAnsi="Consolas" w:cs="Consolas"/>
        </w:rPr>
      </w:pPr>
      <w:proofErr w:type="spellStart"/>
      <w:r w:rsidRPr="005B4C82">
        <w:rPr>
          <w:rFonts w:ascii="Consolas" w:hAnsi="Consolas" w:cs="Consolas"/>
        </w:rPr>
        <w:t>submiterator</w:t>
      </w:r>
      <w:proofErr w:type="spellEnd"/>
      <w:r w:rsidRPr="005B4C82">
        <w:rPr>
          <w:rFonts w:ascii="Consolas" w:hAnsi="Consolas" w:cs="Consolas"/>
        </w:rPr>
        <w:t xml:space="preserve"> </w:t>
      </w:r>
      <w:proofErr w:type="spellStart"/>
      <w:r w:rsidRPr="005B4C82">
        <w:rPr>
          <w:rFonts w:ascii="Consolas" w:hAnsi="Consolas" w:cs="Consolas"/>
        </w:rPr>
        <w:t>getresults</w:t>
      </w:r>
      <w:proofErr w:type="spellEnd"/>
      <w:r w:rsidRPr="005B4C82">
        <w:rPr>
          <w:rFonts w:ascii="Consolas" w:hAnsi="Consolas" w:cs="Consolas"/>
        </w:rPr>
        <w:t xml:space="preserve"> experiment</w:t>
      </w:r>
    </w:p>
    <w:p w14:paraId="03736101" w14:textId="77777777" w:rsidR="003D1903" w:rsidRPr="003D1903" w:rsidRDefault="003D1903" w:rsidP="003D1903">
      <w:pPr>
        <w:pStyle w:val="ListParagraph"/>
        <w:numPr>
          <w:ilvl w:val="0"/>
          <w:numId w:val="8"/>
        </w:numPr>
        <w:spacing w:line="480" w:lineRule="auto"/>
      </w:pPr>
      <w:r w:rsidRPr="003D1903">
        <w:t>Run from command-line to reformat data for worker ID anonymization and easy analysis in R:</w:t>
      </w:r>
      <w:r w:rsidRPr="003D1903">
        <w:br/>
      </w:r>
      <w:proofErr w:type="spellStart"/>
      <w:r w:rsidRPr="005B4C82">
        <w:rPr>
          <w:rFonts w:ascii="Consolas" w:hAnsi="Consolas" w:cs="Consolas"/>
        </w:rPr>
        <w:t>submiterator</w:t>
      </w:r>
      <w:proofErr w:type="spellEnd"/>
      <w:r w:rsidRPr="005B4C82">
        <w:rPr>
          <w:rFonts w:ascii="Consolas" w:hAnsi="Consolas" w:cs="Consolas"/>
        </w:rPr>
        <w:t xml:space="preserve"> reformat experiment</w:t>
      </w:r>
    </w:p>
    <w:p w14:paraId="7C5D090D" w14:textId="77777777" w:rsidR="009F6647" w:rsidRPr="00123BC5" w:rsidRDefault="005B4C82" w:rsidP="00FD5111">
      <w:pPr>
        <w:pStyle w:val="ListParagraph"/>
        <w:numPr>
          <w:ilvl w:val="0"/>
          <w:numId w:val="8"/>
        </w:numPr>
        <w:spacing w:line="480" w:lineRule="auto"/>
      </w:pPr>
      <w:r w:rsidRPr="005B4C82">
        <w:lastRenderedPageBreak/>
        <w:t xml:space="preserve">Copy generated data file </w:t>
      </w:r>
      <w:r w:rsidRPr="005B4C82">
        <w:rPr>
          <w:i/>
        </w:rPr>
        <w:t>experiment.csv</w:t>
      </w:r>
      <w:r w:rsidRPr="005B4C82">
        <w:t xml:space="preserve"> to its corresponding </w:t>
      </w:r>
      <w:r w:rsidRPr="005B4C82">
        <w:rPr>
          <w:i/>
        </w:rPr>
        <w:t>data</w:t>
      </w:r>
      <w:r w:rsidRPr="005B4C82">
        <w:t xml:space="preserve"> directory in </w:t>
      </w:r>
      <w:r w:rsidRPr="005B4C82">
        <w:rPr>
          <w:i/>
        </w:rPr>
        <w:t xml:space="preserve">results </w:t>
      </w:r>
      <w:r w:rsidRPr="005B4C82">
        <w:t>directory.</w:t>
      </w:r>
    </w:p>
    <w:p w14:paraId="18311F93" w14:textId="77777777" w:rsidR="00125366" w:rsidRDefault="00123BC5" w:rsidP="00125366">
      <w:pPr>
        <w:spacing w:line="480" w:lineRule="auto"/>
        <w:ind w:firstLine="360"/>
        <w:pPrChange w:id="716" w:author="Microsoft Office User" w:date="2019-09-30T08:52:00Z">
          <w:pPr>
            <w:spacing w:line="480" w:lineRule="auto"/>
          </w:pPr>
        </w:pPrChange>
      </w:pPr>
      <w:r>
        <w:t xml:space="preserve">Step </w:t>
      </w:r>
      <w:r w:rsidR="00E91C06">
        <w:t>7</w:t>
      </w:r>
      <w:r>
        <w:t xml:space="preserve"> is necessary because </w:t>
      </w:r>
      <w:r w:rsidR="00E91C06">
        <w:t xml:space="preserve">the project </w:t>
      </w:r>
      <w:proofErr w:type="gramStart"/>
      <w:r w:rsidR="00E91C06">
        <w:t xml:space="preserve">repository’s </w:t>
      </w:r>
      <w:r w:rsidR="00E91C06" w:rsidRPr="00E91C06">
        <w:rPr>
          <w:i/>
        </w:rPr>
        <w:t>.</w:t>
      </w:r>
      <w:proofErr w:type="spellStart"/>
      <w:r w:rsidR="00E91C06" w:rsidRPr="00E91C06">
        <w:rPr>
          <w:i/>
        </w:rPr>
        <w:t>gitignore</w:t>
      </w:r>
      <w:proofErr w:type="spellEnd"/>
      <w:proofErr w:type="gramEnd"/>
      <w:r w:rsidR="00E91C06">
        <w:t xml:space="preserve"> file specifies that all files inside of directories called </w:t>
      </w:r>
      <w:proofErr w:type="spellStart"/>
      <w:r w:rsidR="00E91C06" w:rsidRPr="00E91C06">
        <w:rPr>
          <w:i/>
        </w:rPr>
        <w:t>mturk</w:t>
      </w:r>
      <w:proofErr w:type="spellEnd"/>
      <w:r w:rsidR="00E91C06">
        <w:t xml:space="preserve"> are to be ignored. This is a safety measure to ensure that deanonymized participant data does not end up visible to the public on the internet. It does introduce one step of potential human error if the wrong file is copied, or copied to the wrong place. We consider this preferable to the potential for exposing deanonymized data.</w:t>
      </w:r>
      <w:ins w:id="717" w:author="Microsoft Office User" w:date="2019-10-02T21:45:00Z">
        <w:r w:rsidR="004B7629">
          <w:t xml:space="preserve"> </w:t>
        </w:r>
        <w:r w:rsidR="00410D89">
          <w:t>A record of part</w:t>
        </w:r>
      </w:ins>
      <w:ins w:id="718" w:author="Microsoft Office User" w:date="2019-10-02T21:46:00Z">
        <w:r w:rsidR="00410D89">
          <w:t xml:space="preserve">icipant </w:t>
        </w:r>
      </w:ins>
      <w:ins w:id="719" w:author="" w:date="2019-10-07T19:57:00Z">
        <w:r w:rsidR="00185905">
          <w:t xml:space="preserve">worker </w:t>
        </w:r>
      </w:ins>
      <w:ins w:id="720" w:author="Microsoft Office User" w:date="2019-10-02T21:46:00Z">
        <w:r w:rsidR="00410D89">
          <w:t>IDs is thus only kept on th</w:t>
        </w:r>
      </w:ins>
      <w:ins w:id="721" w:author="Microsoft Office User" w:date="2019-10-02T21:47:00Z">
        <w:r w:rsidR="00410D89">
          <w:t>e</w:t>
        </w:r>
      </w:ins>
      <w:ins w:id="722" w:author="Microsoft Office User" w:date="2019-10-02T21:46:00Z">
        <w:del w:id="723" w:author="" w:date="2019-10-07T19:58:00Z">
          <w:r w:rsidR="00410D89" w:rsidDel="00D7319D">
            <w:delText xml:space="preserve"> researcher’s</w:delText>
          </w:r>
        </w:del>
        <w:r w:rsidR="00410D89">
          <w:t xml:space="preserve"> local machine </w:t>
        </w:r>
      </w:ins>
      <w:ins w:id="724" w:author="" w:date="2019-10-07T19:58:00Z">
        <w:r w:rsidR="00D7319D">
          <w:t xml:space="preserve">of the researcher </w:t>
        </w:r>
      </w:ins>
      <w:ins w:id="725" w:author="Microsoft Office User" w:date="2019-10-02T21:46:00Z">
        <w:r w:rsidR="00410D89">
          <w:t xml:space="preserve">who </w:t>
        </w:r>
      </w:ins>
      <w:ins w:id="726" w:author="Microsoft Office User" w:date="2019-10-02T21:47:00Z">
        <w:r w:rsidR="00410D89">
          <w:t>ran</w:t>
        </w:r>
      </w:ins>
      <w:ins w:id="727" w:author="Microsoft Office User" w:date="2019-10-02T21:46:00Z">
        <w:r w:rsidR="00410D89">
          <w:t xml:space="preserve"> the experiment</w:t>
        </w:r>
      </w:ins>
      <w:ins w:id="728" w:author="Microsoft Office User" w:date="2019-10-02T21:47:00Z">
        <w:r w:rsidR="00410D89">
          <w:t>.</w:t>
        </w:r>
        <w:r w:rsidR="00DB6E17">
          <w:t xml:space="preserve"> </w:t>
        </w:r>
      </w:ins>
    </w:p>
    <w:p w14:paraId="2F951AF4" w14:textId="77777777" w:rsidR="002C0D35" w:rsidRPr="0083301C" w:rsidRDefault="0022413E" w:rsidP="007776CE">
      <w:pPr>
        <w:pStyle w:val="Heading1"/>
        <w:spacing w:line="480" w:lineRule="auto"/>
        <w:rPr>
          <w:rFonts w:ascii="Times New Roman" w:hAnsi="Times New Roman" w:cs="Times New Roman"/>
        </w:rPr>
      </w:pPr>
      <w:ins w:id="729" w:author="Microsoft Office User" w:date="2019-09-30T14:54:00Z">
        <w:r>
          <w:rPr>
            <w:rFonts w:ascii="Times New Roman" w:hAnsi="Times New Roman" w:cs="Times New Roman"/>
          </w:rPr>
          <w:t>4</w:t>
        </w:r>
      </w:ins>
      <w:del w:id="730" w:author="Microsoft Office User" w:date="2019-09-30T14:54:00Z">
        <w:r w:rsidR="007776CE" w:rsidRPr="0083301C" w:rsidDel="0022413E">
          <w:rPr>
            <w:rFonts w:ascii="Times New Roman" w:hAnsi="Times New Roman" w:cs="Times New Roman"/>
          </w:rPr>
          <w:delText>5</w:delText>
        </w:r>
      </w:del>
      <w:r w:rsidR="007776CE" w:rsidRPr="0083301C">
        <w:rPr>
          <w:rFonts w:ascii="Times New Roman" w:hAnsi="Times New Roman" w:cs="Times New Roman"/>
        </w:rPr>
        <w:t xml:space="preserve">. Data analysis </w:t>
      </w:r>
      <w:r w:rsidR="002C0D35" w:rsidRPr="0083301C">
        <w:rPr>
          <w:rFonts w:ascii="Times New Roman" w:hAnsi="Times New Roman" w:cs="Times New Roman"/>
        </w:rPr>
        <w:t>(</w:t>
      </w:r>
      <w:r w:rsidR="002C0D35" w:rsidRPr="0083301C">
        <w:rPr>
          <w:rFonts w:ascii="Times New Roman" w:hAnsi="Times New Roman" w:cs="Times New Roman"/>
          <w:i/>
        </w:rPr>
        <w:t>results</w:t>
      </w:r>
      <w:r w:rsidR="002C0D35" w:rsidRPr="0083301C">
        <w:rPr>
          <w:rFonts w:ascii="Times New Roman" w:hAnsi="Times New Roman" w:cs="Times New Roman"/>
        </w:rPr>
        <w:t xml:space="preserve"> directory)</w:t>
      </w:r>
    </w:p>
    <w:p w14:paraId="0637C03C" w14:textId="22DC36FA" w:rsidR="002C759D" w:rsidRDefault="00D3108C" w:rsidP="00BF4D54">
      <w:pPr>
        <w:spacing w:line="480" w:lineRule="auto"/>
        <w:ind w:firstLine="360"/>
        <w:rPr>
          <w:ins w:id="731" w:author="Microsoft Office User" w:date="2019-09-30T14:38:00Z"/>
        </w:rPr>
      </w:pPr>
      <w:r>
        <w:t xml:space="preserve">For this project, and in </w:t>
      </w:r>
      <w:ins w:id="732" w:author="" w:date="2019-10-07T20:00:00Z">
        <w:del w:id="733" w:author="Microsoft Office User" w:date="2019-10-07T22:09:00Z">
          <w:r w:rsidR="00360FB3" w:rsidDel="0061688F">
            <w:delText xml:space="preserve">the </w:delText>
          </w:r>
        </w:del>
      </w:ins>
      <w:r>
        <w:t>ALPS Lab generally, we used the</w:t>
      </w:r>
      <w:ins w:id="734" w:author="Microsoft Office User" w:date="2019-09-30T14:44:00Z">
        <w:r w:rsidR="00C4539E">
          <w:t xml:space="preserve"> open source</w:t>
        </w:r>
      </w:ins>
      <w:r>
        <w:t xml:space="preserve"> statistical software package R</w:t>
      </w:r>
      <w:r w:rsidR="005947DC">
        <w:t xml:space="preserve"> </w:t>
      </w:r>
      <w:r w:rsidR="00C334A6">
        <w:fldChar w:fldCharType="begin" w:fldLock="1"/>
      </w:r>
      <w:r w:rsidR="00CC2C0C">
        <w:instrText>ADDIN CSL_CITATION {"citationItems":[{"id":"ITEM-1","itemData":{"URL":"https://www.r-project.org","author":[{"dropping-particle":"","family":"R Core Team","given":"","non-dropping-particle":"","parse-names":false,"suffix":""}],"container-title":"R Foundation for Statistical Computing","id":"ITEM-1","issued":{"date-parts":[["2017"]]},"title":"R: A language and environment for statistical computing","type":"webpage"},"uris":["http://www.mendeley.com/documents/?uuid=df8e0e99-a8ff-4f48-a4dc-3624abbc118e"]}],"mendeley":{"formattedCitation":"(R Core Team, 2017)","plainTextFormattedCitation":"(R Core Team, 2017)","previouslyFormattedCitation":"(R Core Team, 2017)"},"properties":{"noteIndex":0},"schema":"https://github.com/citation-style-language/schema/raw/master/csl-citation.json"}</w:instrText>
      </w:r>
      <w:r w:rsidR="00C334A6">
        <w:fldChar w:fldCharType="separate"/>
      </w:r>
      <w:r w:rsidR="00CC2C0C" w:rsidRPr="00CC2C0C">
        <w:rPr>
          <w:noProof/>
        </w:rPr>
        <w:t>(R Core Team, 2017)</w:t>
      </w:r>
      <w:r w:rsidR="00C334A6">
        <w:fldChar w:fldCharType="end"/>
      </w:r>
      <w:r w:rsidR="00CC2C0C">
        <w:t xml:space="preserve"> </w:t>
      </w:r>
      <w:r w:rsidR="00B11825">
        <w:t xml:space="preserve">in conjunction with the </w:t>
      </w:r>
      <w:del w:id="735" w:author="Microsoft Office User" w:date="2019-09-30T14:32:00Z">
        <w:r w:rsidR="00B11825" w:rsidDel="008C5002">
          <w:delText xml:space="preserve">highly recommended </w:delText>
        </w:r>
      </w:del>
      <w:ins w:id="736" w:author="Microsoft Office User" w:date="2019-09-30T14:31:00Z">
        <w:r w:rsidR="008C5002">
          <w:t xml:space="preserve">integrated </w:t>
        </w:r>
      </w:ins>
      <w:r w:rsidR="00B11825">
        <w:t>develop</w:t>
      </w:r>
      <w:ins w:id="737" w:author="Microsoft Office User" w:date="2019-09-30T14:32:00Z">
        <w:r w:rsidR="008C5002">
          <w:t>ment</w:t>
        </w:r>
      </w:ins>
      <w:del w:id="738" w:author="Microsoft Office User" w:date="2019-09-30T14:32:00Z">
        <w:r w:rsidR="00B11825" w:rsidDel="008C5002">
          <w:delText>er</w:delText>
        </w:r>
      </w:del>
      <w:r w:rsidR="00B11825">
        <w:t xml:space="preserve"> environment </w:t>
      </w:r>
      <w:proofErr w:type="spellStart"/>
      <w:r w:rsidR="00B11825">
        <w:t>RStudio</w:t>
      </w:r>
      <w:proofErr w:type="spellEnd"/>
      <w:r w:rsidR="00CC2C0C">
        <w:t xml:space="preserve"> </w:t>
      </w:r>
      <w:r w:rsidR="00C334A6">
        <w:fldChar w:fldCharType="begin" w:fldLock="1"/>
      </w:r>
      <w:r w:rsidR="00D37343">
        <w:instrText>ADDIN CSL_CITATION {"citationItems":[{"id":"ITEM-1","itemData":{"author":[{"dropping-particle":"","family":"RStudio Team","given":"","non-dropping-particle":"","parse-names":false,"suffix":""}],"container-title":"RStudio, Inc.","id":"ITEM-1","issued":{"date-parts":[["2016"]]},"title":"RStudio: Integrated Development ENvironment for R","type":"webpage"},"uris":["http://www.mendeley.com/documents/?uuid=dfd645f6-b9da-4a97-a93b-92fc82f730e2"]}],"mendeley":{"formattedCitation":"(RStudio Team, 2016)","plainTextFormattedCitation":"(RStudio Team, 2016)","previouslyFormattedCitation":"(RStudio Team, 2016)"},"properties":{"noteIndex":0},"schema":"https://github.com/citation-style-language/schema/raw/master/csl-citation.json"}</w:instrText>
      </w:r>
      <w:r w:rsidR="00C334A6">
        <w:fldChar w:fldCharType="separate"/>
      </w:r>
      <w:r w:rsidR="00CC2C0C" w:rsidRPr="00CC2C0C">
        <w:rPr>
          <w:noProof/>
        </w:rPr>
        <w:t>(RStudio Team, 2016)</w:t>
      </w:r>
      <w:r w:rsidR="00C334A6">
        <w:fldChar w:fldCharType="end"/>
      </w:r>
      <w:r w:rsidR="00216BD9">
        <w:t xml:space="preserve"> </w:t>
      </w:r>
      <w:r>
        <w:t>to analyze the data.</w:t>
      </w:r>
      <w:ins w:id="739" w:author="Microsoft Office User" w:date="2019-09-30T14:31:00Z">
        <w:r w:rsidR="008C5002">
          <w:t xml:space="preserve"> </w:t>
        </w:r>
      </w:ins>
      <w:ins w:id="740" w:author="Microsoft Office User" w:date="2019-09-30T14:35:00Z">
        <w:r w:rsidR="002C759D">
          <w:t xml:space="preserve">Reasons why </w:t>
        </w:r>
      </w:ins>
      <w:proofErr w:type="spellStart"/>
      <w:ins w:id="741" w:author="Microsoft Office User" w:date="2019-09-30T14:31:00Z">
        <w:r w:rsidR="008C5002">
          <w:t>RStudio</w:t>
        </w:r>
        <w:proofErr w:type="spellEnd"/>
        <w:r w:rsidR="008C5002">
          <w:t xml:space="preserve"> is </w:t>
        </w:r>
      </w:ins>
      <w:ins w:id="742" w:author="Microsoft Office User" w:date="2019-09-30T14:32:00Z">
        <w:r w:rsidR="008C5002">
          <w:t xml:space="preserve">highly recommended </w:t>
        </w:r>
      </w:ins>
      <w:ins w:id="743" w:author="Microsoft Office User" w:date="2019-09-30T14:35:00Z">
        <w:r w:rsidR="002C759D">
          <w:t xml:space="preserve">include the ease of </w:t>
        </w:r>
      </w:ins>
      <w:ins w:id="744" w:author="Microsoft Office User" w:date="2019-09-30T14:33:00Z">
        <w:r w:rsidR="008C5002">
          <w:t xml:space="preserve">managing multiple </w:t>
        </w:r>
      </w:ins>
      <w:ins w:id="745" w:author="Microsoft Office User" w:date="2019-09-30T14:34:00Z">
        <w:r w:rsidR="002C759D">
          <w:t xml:space="preserve">active </w:t>
        </w:r>
      </w:ins>
      <w:ins w:id="746" w:author="Microsoft Office User" w:date="2019-09-30T14:33:00Z">
        <w:r w:rsidR="008C5002">
          <w:t>analysis</w:t>
        </w:r>
      </w:ins>
      <w:ins w:id="747" w:author="Microsoft Office User" w:date="2019-09-30T14:34:00Z">
        <w:r w:rsidR="008C5002">
          <w:t xml:space="preserve"> scripts</w:t>
        </w:r>
      </w:ins>
      <w:ins w:id="748" w:author="Microsoft Office User" w:date="2019-09-30T14:35:00Z">
        <w:r w:rsidR="002C759D">
          <w:t xml:space="preserve"> and</w:t>
        </w:r>
      </w:ins>
      <w:ins w:id="749" w:author="Microsoft Office User" w:date="2019-09-30T14:34:00Z">
        <w:r w:rsidR="008C5002">
          <w:t xml:space="preserve"> plot</w:t>
        </w:r>
        <w:r w:rsidR="002C759D">
          <w:t>s</w:t>
        </w:r>
      </w:ins>
      <w:ins w:id="750" w:author="Microsoft Office User" w:date="2019-09-30T14:35:00Z">
        <w:r w:rsidR="002C759D">
          <w:t>, workspace visualization, syntax highlighting</w:t>
        </w:r>
      </w:ins>
      <w:ins w:id="751" w:author="Microsoft Office User" w:date="2019-09-30T14:36:00Z">
        <w:r w:rsidR="002C759D">
          <w:t xml:space="preserve"> and prediction, and seamless integration with </w:t>
        </w:r>
      </w:ins>
      <w:ins w:id="752" w:author="Microsoft Office User" w:date="2019-09-30T14:37:00Z">
        <w:r w:rsidR="002C759D">
          <w:t>R Markdown</w:t>
        </w:r>
        <w:r w:rsidR="002C759D">
          <w:rPr>
            <w:rStyle w:val="FootnoteReference"/>
          </w:rPr>
          <w:footnoteReference w:id="24"/>
        </w:r>
        <w:r w:rsidR="002C759D">
          <w:t xml:space="preserve"> and </w:t>
        </w:r>
        <w:proofErr w:type="spellStart"/>
        <w:r w:rsidR="002C759D">
          <w:t>knitr</w:t>
        </w:r>
      </w:ins>
      <w:proofErr w:type="spellEnd"/>
      <w:ins w:id="762" w:author="Microsoft Office User" w:date="2019-09-30T14:35:00Z">
        <w:r w:rsidR="002C759D">
          <w:t>.</w:t>
        </w:r>
      </w:ins>
      <w:ins w:id="763" w:author="Microsoft Office User" w:date="2019-09-30T14:38:00Z">
        <w:r w:rsidR="002C759D">
          <w:rPr>
            <w:rStyle w:val="FootnoteReference"/>
          </w:rPr>
          <w:footnoteReference w:id="25"/>
        </w:r>
      </w:ins>
      <w:ins w:id="773" w:author="Microsoft Office User" w:date="2019-09-30T14:35:00Z">
        <w:r w:rsidR="002C759D">
          <w:t xml:space="preserve"> </w:t>
        </w:r>
      </w:ins>
    </w:p>
    <w:p w14:paraId="23D67D1D" w14:textId="77777777" w:rsidR="00125366" w:rsidRDefault="00D3108C" w:rsidP="00125366">
      <w:pPr>
        <w:spacing w:line="480" w:lineRule="auto"/>
        <w:ind w:firstLine="360"/>
        <w:pPrChange w:id="774" w:author="Microsoft Office User" w:date="2019-09-30T08:52:00Z">
          <w:pPr>
            <w:spacing w:line="480" w:lineRule="auto"/>
          </w:pPr>
        </w:pPrChange>
      </w:pPr>
      <w:del w:id="775" w:author="Microsoft Office User" w:date="2019-09-30T14:35:00Z">
        <w:r w:rsidDel="002C759D">
          <w:lastRenderedPageBreak/>
          <w:delText xml:space="preserve"> </w:delText>
        </w:r>
      </w:del>
      <w:r>
        <w:t xml:space="preserve">Useful packages we used in this project </w:t>
      </w:r>
      <w:r w:rsidR="003B5B3D">
        <w:t>(1-</w:t>
      </w:r>
      <w:r w:rsidR="009E254B">
        <w:t>4</w:t>
      </w:r>
      <w:r w:rsidR="003B5B3D">
        <w:t xml:space="preserve"> </w:t>
      </w:r>
      <w:r>
        <w:t>we use routinely</w:t>
      </w:r>
      <w:r w:rsidR="003B5B3D">
        <w:t>)</w:t>
      </w:r>
      <w:r>
        <w:t>:</w:t>
      </w:r>
    </w:p>
    <w:p w14:paraId="768A87AA" w14:textId="77777777" w:rsidR="00D3108C" w:rsidRDefault="003B5B3D" w:rsidP="00D3108C">
      <w:pPr>
        <w:pStyle w:val="ListParagraph"/>
        <w:numPr>
          <w:ilvl w:val="0"/>
          <w:numId w:val="9"/>
        </w:numPr>
        <w:spacing w:line="480" w:lineRule="auto"/>
      </w:pPr>
      <w:r w:rsidRPr="003B5B3D">
        <w:rPr>
          <w:i/>
        </w:rPr>
        <w:t>l</w:t>
      </w:r>
      <w:r w:rsidR="00D3108C" w:rsidRPr="003B5B3D">
        <w:rPr>
          <w:i/>
        </w:rPr>
        <w:t>me4</w:t>
      </w:r>
      <w:r w:rsidR="00D3108C">
        <w:t xml:space="preserve"> </w:t>
      </w:r>
      <w:r w:rsidR="00C334A6">
        <w:fldChar w:fldCharType="begin" w:fldLock="1"/>
      </w:r>
      <w:r w:rsidR="00933AE1">
        <w:instrText>ADDIN CSL_CITATION {"citationItems":[{"id":"ITEM-1","itemData":{"author":[{"dropping-particle":"","family":"Bates","given":"D.","non-dropping-particle":"","parse-names":false,"suffix":""},{"dropping-particle":"","family":"Maechler","given":"M.","non-dropping-particle":"","parse-names":false,"suffix":""},{"dropping-particle":"","family":"Dai","given":"B.","non-dropping-particle":"","parse-names":false,"suffix":""}],"id":"ITEM-1","issued":{"date-parts":[["2009"]]},"title":"lme4: linear mixed-effects models using S4 classes. R package version 0.999375-31","type":"webpage"},"uris":["http://www.mendeley.com/documents/?uuid=1d5877dc-b4bc-47ee-8e0f-db86997e0b7e"]}],"mendeley":{"formattedCitation":"(Bates, Maechler, &amp; Dai, 2009)","plainTextFormattedCitation":"(Bates, Maechler, &amp; Dai, 2009)","previouslyFormattedCitation":"(Bates, Maechler, &amp; Dai, 2009)"},"properties":{"noteIndex":0},"schema":"https://github.com/citation-style-language/schema/raw/master/csl-citation.json"}</w:instrText>
      </w:r>
      <w:r w:rsidR="00C334A6">
        <w:fldChar w:fldCharType="separate"/>
      </w:r>
      <w:r w:rsidR="004E0442" w:rsidRPr="004E0442">
        <w:rPr>
          <w:noProof/>
        </w:rPr>
        <w:t>(Bates, Maechler, &amp; Dai, 2009)</w:t>
      </w:r>
      <w:r w:rsidR="00C334A6">
        <w:fldChar w:fldCharType="end"/>
      </w:r>
      <w:r w:rsidR="004E0442">
        <w:t xml:space="preserve"> </w:t>
      </w:r>
      <w:r w:rsidR="00D3108C">
        <w:t xml:space="preserve">for </w:t>
      </w:r>
      <w:r>
        <w:t>conducting</w:t>
      </w:r>
      <w:r w:rsidR="00D3108C">
        <w:t xml:space="preserve"> mixed effects </w:t>
      </w:r>
      <w:r>
        <w:t>analyses</w:t>
      </w:r>
      <w:r w:rsidR="00D3108C">
        <w:t>.</w:t>
      </w:r>
    </w:p>
    <w:p w14:paraId="3B83858F" w14:textId="77777777" w:rsidR="00D3108C" w:rsidRDefault="003B5B3D" w:rsidP="00D3108C">
      <w:pPr>
        <w:pStyle w:val="ListParagraph"/>
        <w:numPr>
          <w:ilvl w:val="0"/>
          <w:numId w:val="9"/>
        </w:numPr>
        <w:spacing w:line="480" w:lineRule="auto"/>
      </w:pPr>
      <w:proofErr w:type="spellStart"/>
      <w:r w:rsidRPr="003B5B3D">
        <w:rPr>
          <w:i/>
        </w:rPr>
        <w:t>b</w:t>
      </w:r>
      <w:r w:rsidR="00D3108C" w:rsidRPr="003B5B3D">
        <w:rPr>
          <w:i/>
        </w:rPr>
        <w:t>rms</w:t>
      </w:r>
      <w:proofErr w:type="spellEnd"/>
      <w:r w:rsidR="00D3108C">
        <w:t xml:space="preserve"> </w:t>
      </w:r>
      <w:r w:rsidR="00C334A6">
        <w:fldChar w:fldCharType="begin" w:fldLock="1"/>
      </w:r>
      <w:r w:rsidR="00933AE1">
        <w:instrText>ADDIN CSL_CITATION {"citationItems":[{"id":"ITEM-1","itemData":{"DOI":"10.18637/jss.v080.i01","author":[{"dropping-particle":"","family":"Bürkner","given":"Paul-Christian","non-dropping-particle":"","parse-names":false,"suffix":""}],"container-title":"Journal of Statistical Software","id":"ITEM-1","issue":"1","issued":{"date-parts":[["2017"]]},"page":"1-28","title":"{brms}: An {R} Package for Bayesian Multilevel Models Using {Stan}","type":"article-journal","volume":"80"},"uris":["http://www.mendeley.com/documents/?uuid=85da2967-f155-4f93-b283-7649c9a378e9"]}],"mendeley":{"formattedCitation":"(Bürkner, 2017)","plainTextFormattedCitation":"(Bürkner, 2017)","previouslyFormattedCitation":"(Bürkner, 2017)"},"properties":{"noteIndex":0},"schema":"https://github.com/citation-style-language/schema/raw/master/csl-citation.json"}</w:instrText>
      </w:r>
      <w:r w:rsidR="00C334A6">
        <w:fldChar w:fldCharType="separate"/>
      </w:r>
      <w:r w:rsidR="00933AE1" w:rsidRPr="00933AE1">
        <w:rPr>
          <w:noProof/>
        </w:rPr>
        <w:t>(Bürkner, 2017)</w:t>
      </w:r>
      <w:r w:rsidR="00C334A6">
        <w:fldChar w:fldCharType="end"/>
      </w:r>
      <w:r w:rsidR="00933AE1">
        <w:t xml:space="preserve"> </w:t>
      </w:r>
      <w:r w:rsidR="00D3108C">
        <w:t xml:space="preserve">for </w:t>
      </w:r>
      <w:r>
        <w:t xml:space="preserve">conducting </w:t>
      </w:r>
      <w:r w:rsidR="00D3108C">
        <w:t xml:space="preserve">Bayesian mixed effects </w:t>
      </w:r>
      <w:r>
        <w:t>analyses</w:t>
      </w:r>
      <w:r w:rsidR="00D3108C">
        <w:t>.</w:t>
      </w:r>
    </w:p>
    <w:p w14:paraId="3FA7A214" w14:textId="77777777" w:rsidR="00D3108C" w:rsidRDefault="003B5B3D" w:rsidP="00D3108C">
      <w:pPr>
        <w:pStyle w:val="ListParagraph"/>
        <w:numPr>
          <w:ilvl w:val="0"/>
          <w:numId w:val="9"/>
        </w:numPr>
        <w:spacing w:line="480" w:lineRule="auto"/>
      </w:pPr>
      <w:proofErr w:type="spellStart"/>
      <w:r w:rsidRPr="003B5B3D">
        <w:rPr>
          <w:i/>
        </w:rPr>
        <w:t>tidyverse</w:t>
      </w:r>
      <w:proofErr w:type="spellEnd"/>
      <w:r>
        <w:t xml:space="preserve"> </w:t>
      </w:r>
      <w:r w:rsidR="00C334A6">
        <w:fldChar w:fldCharType="begin" w:fldLock="1"/>
      </w:r>
      <w:r w:rsidR="00933AE1">
        <w:instrText>ADDIN CSL_CITATION {"citationItems":[{"id":"ITEM-1","itemData":{"author":[{"dropping-particle":"","family":"Wickham","given":"Hadley","non-dropping-particle":"","parse-names":false,"suffix":""}],"id":"ITEM-1","issued":{"date-parts":[["0"]]},"note":"http://tidyverse.tidyverse.org, https://github.com/tidyverse/tidyverse","title":"tidyverse: Easily Install and Load the 'Tidyverse'","type":"article"},"uris":["http://www.mendeley.com/documents/?uuid=e1e8a582-686c-4ffa-a288-915fee7f1093"]}],"mendeley":{"formattedCitation":"(Wickham, n.d.)","manualFormatting":"(Wickham, NA)","plainTextFormattedCitation":"(Wickham, n.d.)","previouslyFormattedCitation":"(Wickham, n.d.)"},"properties":{"noteIndex":0},"schema":"https://github.com/citation-style-language/schema/raw/master/csl-citation.json"}</w:instrText>
      </w:r>
      <w:r w:rsidR="00C334A6">
        <w:fldChar w:fldCharType="separate"/>
      </w:r>
      <w:r w:rsidR="00933AE1" w:rsidRPr="00933AE1">
        <w:rPr>
          <w:noProof/>
        </w:rPr>
        <w:t xml:space="preserve">(Wickham, </w:t>
      </w:r>
      <w:r w:rsidR="00933AE1">
        <w:rPr>
          <w:noProof/>
        </w:rPr>
        <w:t>NA</w:t>
      </w:r>
      <w:r w:rsidR="00933AE1" w:rsidRPr="00933AE1">
        <w:rPr>
          <w:noProof/>
        </w:rPr>
        <w:t>)</w:t>
      </w:r>
      <w:r w:rsidR="00C334A6">
        <w:fldChar w:fldCharType="end"/>
      </w:r>
      <w:r w:rsidR="00933AE1">
        <w:t xml:space="preserve"> </w:t>
      </w:r>
      <w:r>
        <w:t>for tidy data wrangling in R.</w:t>
      </w:r>
    </w:p>
    <w:p w14:paraId="1D01BF05" w14:textId="77777777" w:rsidR="003B5B3D" w:rsidRDefault="003B5B3D" w:rsidP="00D3108C">
      <w:pPr>
        <w:pStyle w:val="ListParagraph"/>
        <w:numPr>
          <w:ilvl w:val="0"/>
          <w:numId w:val="9"/>
        </w:numPr>
        <w:spacing w:line="480" w:lineRule="auto"/>
      </w:pPr>
      <w:r w:rsidRPr="003B5B3D">
        <w:rPr>
          <w:i/>
        </w:rPr>
        <w:t>ggplot2</w:t>
      </w:r>
      <w:r w:rsidR="00933AE1">
        <w:t xml:space="preserve"> </w:t>
      </w:r>
      <w:r w:rsidR="00C334A6">
        <w:fldChar w:fldCharType="begin" w:fldLock="1"/>
      </w:r>
      <w:r w:rsidR="00933AE1">
        <w:instrText>ADDIN CSL_CITATION {"citationItems":[{"id":"ITEM-1","itemData":{"ISBN":"978-0-387-98140-6","author":[{"dropping-particle":"","family":"Wickham","given":"Hadley","non-dropping-particle":"","parse-names":false,"suffix":""}],"id":"ITEM-1","issued":{"date-parts":[["2009"]]},"publisher":"Springer-Verlag New York","title":"ggplot2: Elegant Graphics for Data Analysis","type":"book"},"uris":["http://www.mendeley.com/documents/?uuid=1d9e7fd4-eec8-4d67-b1c7-ac3672b020ff"]}],"mendeley":{"formattedCitation":"(Wickham, 2009)","plainTextFormattedCitation":"(Wickham, 2009)","previouslyFormattedCitation":"(Wickham, 2009)"},"properties":{"noteIndex":0},"schema":"https://github.com/citation-style-language/schema/raw/master/csl-citation.json"}</w:instrText>
      </w:r>
      <w:r w:rsidR="00C334A6">
        <w:fldChar w:fldCharType="separate"/>
      </w:r>
      <w:r w:rsidR="00933AE1" w:rsidRPr="00933AE1">
        <w:rPr>
          <w:noProof/>
        </w:rPr>
        <w:t>(Wickham, 2009)</w:t>
      </w:r>
      <w:r w:rsidR="00C334A6">
        <w:fldChar w:fldCharType="end"/>
      </w:r>
      <w:r w:rsidR="00933AE1">
        <w:t xml:space="preserve"> </w:t>
      </w:r>
      <w:r>
        <w:t>for data visualization.</w:t>
      </w:r>
    </w:p>
    <w:p w14:paraId="6709EFEA" w14:textId="77777777" w:rsidR="003B5B3D" w:rsidRPr="00D3108C" w:rsidRDefault="003B5B3D" w:rsidP="00D3108C">
      <w:pPr>
        <w:pStyle w:val="ListParagraph"/>
        <w:numPr>
          <w:ilvl w:val="0"/>
          <w:numId w:val="9"/>
        </w:numPr>
        <w:spacing w:line="480" w:lineRule="auto"/>
      </w:pPr>
      <w:proofErr w:type="spellStart"/>
      <w:r w:rsidRPr="003B5B3D">
        <w:rPr>
          <w:i/>
        </w:rPr>
        <w:t>lsmeans</w:t>
      </w:r>
      <w:proofErr w:type="spellEnd"/>
      <w:r>
        <w:t xml:space="preserve"> </w:t>
      </w:r>
      <w:r w:rsidR="00C334A6">
        <w:fldChar w:fldCharType="begin" w:fldLock="1"/>
      </w:r>
      <w:ins w:id="776" w:author="Microsoft Office User" w:date="2019-09-30T14:44:00Z">
        <w:r w:rsidR="00C4539E">
          <w:instrText>ADDIN CSL_CITATION {"citationItems":[{"id":"ITEM-1","itemData":{"DOI":"10.18637/jss.v069.i01","author":[{"dropping-particle":"V","family":"Lenth","given":"Russell","non-dropping-particle":"","parse-names":false,"suffix":""}],"container-title":"Journal of Statistical Software","id":"ITEM-1","issue":"1","issued":{"date-parts":[["2016"]]},"page":"1-33","title":"Least-Squares Means: The {R} Package {lsmeans}","type":"article-journal","volume":"69"},"uris":["http://www.mendeley.com/documents/?uuid=59f0954c-36ea-494b-9045-4f4a25856de1"]}],"mendeley":{"formattedCitation":"(Lenth, 2016)","manualFormatting":"(superseded by emmeans, Lenth, 2019)","plainTextFormattedCitation":"(Lenth, 2016)","previouslyFormattedCitation":"(Lenth, 2016)"},"properties":{"noteIndex":0},"schema":"https://github.com/citation-style-language/schema/raw/master/csl-citation.json"}</w:instrText>
        </w:r>
      </w:ins>
      <w:del w:id="777" w:author="Microsoft Office User" w:date="2019-09-30T14:44:00Z">
        <w:r w:rsidR="00CC2C0C" w:rsidDel="00C4539E">
          <w:delInstrText>ADDIN CSL_CITATION {"citationItems":[{"id":"ITEM-1","itemData":{"DOI":"10.18637/jss.v069.i01","author":[{"dropping-particle":"V","family":"Lenth","given":"Russell","non-dropping-particle":"","parse-names":false,"suffix":""}],"container-title":"Journal of Statistical Software","id":"ITEM-1","issue":"1","issued":{"date-parts":[["2016"]]},"page":"1-33","title":"Least-Squares Means: The {R} Package {lsmeans}","type":"article-journal","volume":"69"},"uris":["http://www.mendeley.com/documents/?uuid=59f0954c-36ea-494b-9045-4f4a25856de1"]}],"mendeley":{"formattedCitation":"(Lenth, 2016)","plainTextFormattedCitation":"(Lenth, 2016)","previouslyFormattedCitation":"(Lenth, 2016)"},"properties":{"noteIndex":0},"schema":"https://github.com/citation-style-language/schema/raw/master/csl-citation.json"}</w:delInstrText>
        </w:r>
      </w:del>
      <w:r w:rsidR="00C334A6">
        <w:fldChar w:fldCharType="separate"/>
      </w:r>
      <w:r w:rsidR="00933AE1" w:rsidRPr="00933AE1">
        <w:rPr>
          <w:noProof/>
        </w:rPr>
        <w:t>(</w:t>
      </w:r>
      <w:ins w:id="778" w:author="Microsoft Office User" w:date="2019-09-30T14:42:00Z">
        <w:r w:rsidR="00E024AF">
          <w:rPr>
            <w:noProof/>
          </w:rPr>
          <w:t xml:space="preserve">superseded by </w:t>
        </w:r>
        <w:r w:rsidR="00C334A6" w:rsidRPr="00C334A6">
          <w:rPr>
            <w:i/>
            <w:noProof/>
            <w:rPrChange w:id="779" w:author="Microsoft Office User" w:date="2019-09-30T14:42:00Z">
              <w:rPr>
                <w:noProof/>
                <w:color w:val="0563C1" w:themeColor="hyperlink"/>
                <w:u w:val="single"/>
              </w:rPr>
            </w:rPrChange>
          </w:rPr>
          <w:t>emmeans</w:t>
        </w:r>
        <w:r w:rsidR="00E024AF">
          <w:rPr>
            <w:noProof/>
          </w:rPr>
          <w:t xml:space="preserve">, </w:t>
        </w:r>
      </w:ins>
      <w:r w:rsidR="00933AE1" w:rsidRPr="00933AE1">
        <w:rPr>
          <w:noProof/>
        </w:rPr>
        <w:t>Lenth, 201</w:t>
      </w:r>
      <w:ins w:id="780" w:author="Microsoft Office User" w:date="2019-09-30T14:42:00Z">
        <w:r w:rsidR="00E024AF">
          <w:rPr>
            <w:noProof/>
          </w:rPr>
          <w:t>9</w:t>
        </w:r>
      </w:ins>
      <w:del w:id="781" w:author="Microsoft Office User" w:date="2019-09-30T14:42:00Z">
        <w:r w:rsidR="00933AE1" w:rsidRPr="00933AE1" w:rsidDel="00E024AF">
          <w:rPr>
            <w:noProof/>
          </w:rPr>
          <w:delText>6</w:delText>
        </w:r>
      </w:del>
      <w:r w:rsidR="00933AE1" w:rsidRPr="00933AE1">
        <w:rPr>
          <w:noProof/>
        </w:rPr>
        <w:t>)</w:t>
      </w:r>
      <w:r w:rsidR="00C334A6">
        <w:fldChar w:fldCharType="end"/>
      </w:r>
      <w:r w:rsidR="00933AE1">
        <w:t xml:space="preserve"> </w:t>
      </w:r>
      <w:r>
        <w:t>for computing pairwise comparisons.</w:t>
      </w:r>
    </w:p>
    <w:p w14:paraId="0345E0B1" w14:textId="77777777" w:rsidR="00D3108C" w:rsidRDefault="00D3108C" w:rsidP="00D3108C">
      <w:pPr>
        <w:spacing w:line="480" w:lineRule="auto"/>
      </w:pPr>
      <w:r>
        <w:t>T</w:t>
      </w:r>
      <w:r w:rsidR="00E91C06">
        <w:t xml:space="preserve">he </w:t>
      </w:r>
      <w:r>
        <w:t xml:space="preserve">directory structure of </w:t>
      </w:r>
      <w:r w:rsidRPr="00D3108C">
        <w:rPr>
          <w:i/>
        </w:rPr>
        <w:t>results</w:t>
      </w:r>
      <w:r>
        <w:t xml:space="preserve"> roughly mirrors that of </w:t>
      </w:r>
      <w:r w:rsidRPr="00D3108C">
        <w:rPr>
          <w:i/>
        </w:rPr>
        <w:t>experiments</w:t>
      </w:r>
      <w:r>
        <w:t xml:space="preserve">, in that each experiment receives its own directory in </w:t>
      </w:r>
      <w:r w:rsidRPr="00D3108C">
        <w:rPr>
          <w:i/>
        </w:rPr>
        <w:t>results</w:t>
      </w:r>
      <w:r>
        <w:t xml:space="preserve">. Each experiment directory further contains sub-directories </w:t>
      </w:r>
      <w:r w:rsidRPr="00D3108C">
        <w:rPr>
          <w:i/>
        </w:rPr>
        <w:t>data</w:t>
      </w:r>
      <w:r>
        <w:t xml:space="preserve">, </w:t>
      </w:r>
      <w:r w:rsidRPr="00D3108C">
        <w:rPr>
          <w:i/>
        </w:rPr>
        <w:t>graphs</w:t>
      </w:r>
      <w:r>
        <w:t xml:space="preserve">, and </w:t>
      </w:r>
      <w:proofErr w:type="spellStart"/>
      <w:r w:rsidRPr="00D3108C">
        <w:rPr>
          <w:i/>
        </w:rPr>
        <w:t>rscripts</w:t>
      </w:r>
      <w:proofErr w:type="spellEnd"/>
      <w:r>
        <w:t xml:space="preserve">, which cleanly separates data files (e.g., the </w:t>
      </w:r>
      <w:r w:rsidRPr="00D3108C">
        <w:rPr>
          <w:i/>
        </w:rPr>
        <w:t>experiment.csv</w:t>
      </w:r>
      <w:r>
        <w:t xml:space="preserve"> file generated by </w:t>
      </w:r>
      <w:proofErr w:type="spellStart"/>
      <w:r w:rsidRPr="00D3108C">
        <w:rPr>
          <w:rFonts w:ascii="Consolas" w:hAnsi="Consolas" w:cs="Consolas"/>
        </w:rPr>
        <w:t>submiterator</w:t>
      </w:r>
      <w:proofErr w:type="spellEnd"/>
      <w:r w:rsidRPr="00D3108C">
        <w:rPr>
          <w:rFonts w:ascii="Consolas" w:hAnsi="Consolas" w:cs="Consolas"/>
        </w:rPr>
        <w:t xml:space="preserve"> reformat</w:t>
      </w:r>
      <w:r>
        <w:t>), R analysis files</w:t>
      </w:r>
      <w:del w:id="782" w:author="" w:date="2019-10-07T20:01:00Z">
        <w:r w:rsidDel="00B37F58">
          <w:delText>,</w:delText>
        </w:r>
      </w:del>
      <w:r w:rsidR="00A20D59">
        <w:rPr>
          <w:rStyle w:val="FootnoteReference"/>
        </w:rPr>
        <w:footnoteReference w:id="26"/>
      </w:r>
      <w:ins w:id="790" w:author="" w:date="2019-10-07T20:01:00Z">
        <w:r w:rsidR="00B37F58">
          <w:t xml:space="preserve"> </w:t>
        </w:r>
      </w:ins>
      <w:del w:id="791" w:author="" w:date="2019-10-07T20:01:00Z">
        <w:r w:rsidDel="00B37F58">
          <w:delText xml:space="preserve"> </w:delText>
        </w:r>
      </w:del>
      <w:r>
        <w:t>and graphs generated in the analysis process.</w:t>
      </w:r>
      <w:del w:id="792" w:author="Microsoft Office User" w:date="2019-09-30T14:50:00Z">
        <w:r w:rsidDel="00CE7617">
          <w:delText xml:space="preserve"> </w:delText>
        </w:r>
      </w:del>
    </w:p>
    <w:p w14:paraId="2AC9A35E" w14:textId="77777777" w:rsidR="00125366" w:rsidRDefault="00776CBA" w:rsidP="00125366">
      <w:pPr>
        <w:spacing w:line="480" w:lineRule="auto"/>
        <w:ind w:firstLine="720"/>
        <w:pPrChange w:id="793" w:author="Microsoft Office User" w:date="2019-09-30T08:52:00Z">
          <w:pPr>
            <w:spacing w:line="480" w:lineRule="auto"/>
          </w:pPr>
        </w:pPrChange>
      </w:pPr>
      <w:r>
        <w:t xml:space="preserve">The </w:t>
      </w:r>
      <w:proofErr w:type="spellStart"/>
      <w:r>
        <w:t>rscripts</w:t>
      </w:r>
      <w:proofErr w:type="spellEnd"/>
      <w:r>
        <w:t xml:space="preserve"> directory contains separate R scripts for preprocessing the raw data from Mechanical Turk (mostly for the purpose of performing </w:t>
      </w:r>
      <w:ins w:id="794" w:author="" w:date="2019-10-07T20:02:00Z">
        <w:r w:rsidR="00BB531A">
          <w:t xml:space="preserve">data </w:t>
        </w:r>
      </w:ins>
      <w:r>
        <w:lastRenderedPageBreak/>
        <w:t xml:space="preserve">exclusions, </w:t>
      </w:r>
      <w:proofErr w:type="spellStart"/>
      <w:proofErr w:type="gramStart"/>
      <w:r w:rsidRPr="00776CBA">
        <w:rPr>
          <w:i/>
        </w:rPr>
        <w:t>preprocessing.R</w:t>
      </w:r>
      <w:proofErr w:type="spellEnd"/>
      <w:proofErr w:type="gramEnd"/>
      <w:r>
        <w:t xml:space="preserve">), creating useful visualizations that are saved to the </w:t>
      </w:r>
      <w:r w:rsidRPr="00776CBA">
        <w:rPr>
          <w:i/>
        </w:rPr>
        <w:t>graphs</w:t>
      </w:r>
      <w:r>
        <w:t xml:space="preserve"> sub-directory (</w:t>
      </w:r>
      <w:proofErr w:type="spellStart"/>
      <w:r w:rsidRPr="00776CBA">
        <w:rPr>
          <w:i/>
        </w:rPr>
        <w:t>graphs.R</w:t>
      </w:r>
      <w:proofErr w:type="spellEnd"/>
      <w:r>
        <w:t>), and analyzing the data using mixed effects models (</w:t>
      </w:r>
      <w:proofErr w:type="spellStart"/>
      <w:r w:rsidRPr="00776CBA">
        <w:rPr>
          <w:i/>
        </w:rPr>
        <w:t>analysis.R</w:t>
      </w:r>
      <w:proofErr w:type="spellEnd"/>
      <w:r>
        <w:t>). All scripts should contain enough comments to allow the reader to reproduce the analyses reported in the paper and to follow what was done at each step. This particular way of separating the scripts is not necessary, though it can be helpful to separate preprocessing, visualization, and analysis.</w:t>
      </w:r>
    </w:p>
    <w:p w14:paraId="148D286B" w14:textId="77777777" w:rsidR="005623F1" w:rsidRPr="00FD5111" w:rsidRDefault="0022413E" w:rsidP="005623F1">
      <w:pPr>
        <w:pStyle w:val="Heading1"/>
        <w:spacing w:line="480" w:lineRule="auto"/>
        <w:rPr>
          <w:rFonts w:ascii="Times New Roman" w:eastAsia="Times New Roman" w:hAnsi="Times New Roman" w:cs="Times New Roman"/>
        </w:rPr>
      </w:pPr>
      <w:ins w:id="795" w:author="Microsoft Office User" w:date="2019-09-30T14:54:00Z">
        <w:r>
          <w:rPr>
            <w:rFonts w:ascii="Times New Roman" w:eastAsia="Times New Roman" w:hAnsi="Times New Roman" w:cs="Times New Roman"/>
          </w:rPr>
          <w:t>5</w:t>
        </w:r>
      </w:ins>
      <w:del w:id="796" w:author="Microsoft Office User" w:date="2019-09-30T14:54:00Z">
        <w:r w:rsidR="002066C1" w:rsidDel="0022413E">
          <w:rPr>
            <w:rFonts w:ascii="Times New Roman" w:eastAsia="Times New Roman" w:hAnsi="Times New Roman" w:cs="Times New Roman"/>
          </w:rPr>
          <w:delText>6</w:delText>
        </w:r>
      </w:del>
      <w:r w:rsidR="005623F1" w:rsidRPr="00FD5111">
        <w:rPr>
          <w:rFonts w:ascii="Times New Roman" w:eastAsia="Times New Roman" w:hAnsi="Times New Roman" w:cs="Times New Roman"/>
        </w:rPr>
        <w:t xml:space="preserve">. </w:t>
      </w:r>
      <w:r w:rsidR="005623F1">
        <w:rPr>
          <w:rFonts w:ascii="Times New Roman" w:eastAsia="Times New Roman" w:hAnsi="Times New Roman" w:cs="Times New Roman"/>
        </w:rPr>
        <w:t>Concluding remarks</w:t>
      </w:r>
    </w:p>
    <w:p w14:paraId="06543E22" w14:textId="77777777" w:rsidR="00125366" w:rsidRDefault="00E1710D" w:rsidP="00125366">
      <w:pPr>
        <w:spacing w:line="480" w:lineRule="auto"/>
        <w:ind w:firstLine="720"/>
        <w:pPrChange w:id="797" w:author="Microsoft Office User" w:date="2019-09-30T08:52:00Z">
          <w:pPr>
            <w:spacing w:line="480" w:lineRule="auto"/>
          </w:pPr>
        </w:pPrChange>
      </w:pPr>
      <w:r>
        <w:t xml:space="preserve">We believe the above reported organizational framework for web-based studies is a useful one: it cleanly separates relevant components of the reproducibility pipeline and openly stores all </w:t>
      </w:r>
      <w:del w:id="798" w:author="" w:date="2019-10-07T20:03:00Z">
        <w:r w:rsidDel="0025514F">
          <w:delText xml:space="preserve">of said </w:delText>
        </w:r>
      </w:del>
      <w:r>
        <w:t xml:space="preserve">components for others to reproduce and build off of, with the exception of Mechanical Turk related files that contain confidential participant information. </w:t>
      </w:r>
    </w:p>
    <w:p w14:paraId="68E046BC" w14:textId="2B2E52B8" w:rsidR="00A7364D" w:rsidRPr="0083301C" w:rsidDel="00006203" w:rsidRDefault="002066C1" w:rsidP="00882450">
      <w:pPr>
        <w:pStyle w:val="Heading2"/>
        <w:spacing w:line="480" w:lineRule="auto"/>
        <w:rPr>
          <w:del w:id="799" w:author="Microsoft Office User" w:date="2019-10-07T22:12:00Z"/>
          <w:rFonts w:ascii="Times New Roman" w:hAnsi="Times New Roman" w:cs="Times New Roman"/>
        </w:rPr>
      </w:pPr>
      <w:del w:id="800" w:author="Microsoft Office User" w:date="2019-09-30T14:54:00Z">
        <w:r w:rsidRPr="0083301C" w:rsidDel="00062E9C">
          <w:rPr>
            <w:rFonts w:ascii="Times New Roman" w:hAnsi="Times New Roman" w:cs="Times New Roman"/>
          </w:rPr>
          <w:delText>6</w:delText>
        </w:r>
      </w:del>
      <w:del w:id="801" w:author="Microsoft Office User" w:date="2019-10-07T22:12:00Z">
        <w:r w:rsidR="00A7364D" w:rsidRPr="0083301C" w:rsidDel="00006203">
          <w:rPr>
            <w:rFonts w:ascii="Times New Roman" w:hAnsi="Times New Roman" w:cs="Times New Roman"/>
          </w:rPr>
          <w:delText>.1 What would we change?</w:delText>
        </w:r>
      </w:del>
    </w:p>
    <w:p w14:paraId="3AD51882" w14:textId="257F4380" w:rsidR="00125366" w:rsidDel="00006203" w:rsidRDefault="00A7364D" w:rsidP="00125366">
      <w:pPr>
        <w:spacing w:line="480" w:lineRule="auto"/>
        <w:ind w:firstLine="720"/>
        <w:rPr>
          <w:del w:id="802" w:author="Microsoft Office User" w:date="2019-10-07T22:12:00Z"/>
        </w:rPr>
        <w:pPrChange w:id="803" w:author="Microsoft Office User" w:date="2019-09-30T08:52:00Z">
          <w:pPr>
            <w:spacing w:line="480" w:lineRule="auto"/>
          </w:pPr>
        </w:pPrChange>
      </w:pPr>
      <w:del w:id="804" w:author="Microsoft Office User" w:date="2019-10-07T22:12:00Z">
        <w:r w:rsidDel="00006203">
          <w:delText xml:space="preserve">In general, we consider this an instance of a well-organized and easily shareable project that we recommend as a model to others. However, given the rapid pace at which discussions regarding best practices in open and transparent science are progressing, we have already identified one key issue that we would handle differently, were we to start again from scratch: preregistration. The Open Science Framework makes it easy to preregister hypotheses, experimental design, and analyses </w:delText>
        </w:r>
        <w:r w:rsidR="00C334A6" w:rsidDel="00006203">
          <w:fldChar w:fldCharType="begin" w:fldLock="1"/>
        </w:r>
        <w:r w:rsidR="00A963CC" w:rsidDel="00006203">
          <w:delInstrText>ADDIN CSL_CITATION {"citationItems":[{"id":"ITEM-1","itemData":{"DOI":"10.5195/JMLA.2017.88","ISBN":"9781597564120","ISSN":"1558-9439","abstract":"The Open Science Framework (OSF) is a free, open source, research workflow web application developed and maintained by the Center for Open Science (COS).","author":[{"dropping-particle":"","family":"Foster","given":"Erin D.","non-dropping-particle":"","parse-names":false,"suffix":""},{"dropping-particle":"","family":"Deardorff","given":"Ariel","non-dropping-particle":"","parse-names":false,"suffix":""}],"container-title":"Journal of the Medical Library Association","id":"ITEM-1","issue":"2","issued":{"date-parts":[["2017"]]},"page":"203-206","title":"Open Science Framework (OSF)","type":"article-journal","volume":"105"},"uris":["http://www.mendeley.com/documents/?uuid=55184468-0b1c-453b-b97a-48f0b6760995"]}],"mendeley":{"formattedCitation":"(Foster &amp; Deardorff, 2017)","plainTextFormattedCitation":"(Foster &amp; Deardorff, 2017)","previouslyFormattedCitation":"(Foster &amp; Deardorff, 2017)"},"properties":{"noteIndex":0},"schema":"https://github.com/citation-style-language/schema/raw/master/csl-citation.json"}</w:delInstrText>
        </w:r>
        <w:r w:rsidR="00C334A6" w:rsidDel="00006203">
          <w:fldChar w:fldCharType="separate"/>
        </w:r>
        <w:r w:rsidR="003C408C" w:rsidRPr="003C408C" w:rsidDel="00006203">
          <w:rPr>
            <w:noProof/>
          </w:rPr>
          <w:delText>(Foster &amp; Deardorff, 2017)</w:delText>
        </w:r>
        <w:r w:rsidR="00C334A6" w:rsidDel="00006203">
          <w:fldChar w:fldCharType="end"/>
        </w:r>
        <w:r w:rsidR="003C408C" w:rsidDel="00006203">
          <w:delText xml:space="preserve">. </w:delText>
        </w:r>
        <w:r w:rsidDel="00006203">
          <w:delText>The literature suggests that preregistration reduces the potential for many pitfalls in scientific practice, including avoiding problematic researcher degrees of freedom</w:delText>
        </w:r>
        <w:r w:rsidR="00D37343" w:rsidDel="00006203">
          <w:delText xml:space="preserve"> </w:delText>
        </w:r>
        <w:r w:rsidDel="00006203">
          <w:delText xml:space="preserve">in fiddling with exclusion criteria, determining stopping criteria for running participants, and </w:delText>
        </w:r>
      </w:del>
      <w:del w:id="805" w:author="Microsoft Office User" w:date="2019-10-02T21:28:00Z">
        <w:r w:rsidDel="00BD3C13">
          <w:delText xml:space="preserve">dreaming up </w:delText>
        </w:r>
      </w:del>
      <w:del w:id="806" w:author="Microsoft Office User" w:date="2019-10-07T22:12:00Z">
        <w:r w:rsidDel="00006203">
          <w:delText>exploratory analyses that are framed as planned analyses in the resulting papers</w:delText>
        </w:r>
        <w:r w:rsidR="00A963CC" w:rsidDel="00006203">
          <w:delText xml:space="preserve"> </w:delText>
        </w:r>
        <w:r w:rsidR="00C334A6" w:rsidDel="00006203">
          <w:fldChar w:fldCharType="begin" w:fldLock="1"/>
        </w:r>
        <w:r w:rsidR="000D34AF" w:rsidDel="00006203">
          <w:delInstrText>ADDIN CSL_CITATION {"citationItems":[{"id":"ITEM-1","itemData":{"DOI":"10.1177/0956797611417632","ISBN":"1467-9280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Science","id":"ITEM-1","issue":"11","issued":{"date-parts":[["2011"]]},"page":"1359-1366","title":"False-positive psychology: Undisclosed flexibility in data collection and analysis allows presenting anything as significant","type":"article-journal","volume":"22"},"uris":["http://www.mendeley.com/documents/?uuid=2af144b6-912d-4e94-8d67-92d25418b711"]},{"id":"ITEM-2","itemData":{"DOI":"10.5334/labphon.147","abstract":"The results of published research critically depend on methodological decisions that have been made during data analysis. These so-called ‘researcher degrees of freedom’ (Simmons, Nelson, &amp;amp; Simonsohn, 2011) can affect the results and the conclusions researchers draw from it. It is argued that phonetic research faces a large number of researcher degrees of freedom due to its scientific object—speech—being inherently multidimensional and exhibiting complex interactions between multiple covariates. A Type-I error simulation is presented that demonstrates the severe inflation of false positives when exploring researcher degrees of freedom. It is argued that combined with common cognitive fallacies, exploitation of researcher degrees of freedom introduces strong bias and poses a serious challenge to quantitative phonetics as an empirical science. This paper discusses potential remedies for this problem including adjusting the threshold for significance; drawing a clear line between confirmatory and exploratory analyses via preregistration; open, honest, and transparent practices in communicating data analytical decisions; and direct replications.","author":[{"dropping-particle":"","family":"Roettger","given":"Timo B.","non-dropping-particle":"","parse-names":false,"suffix":""}],"container-title":"Laboratory Phonology: Journal of the Association for Laboratory Phonology","id":"ITEM-2","issue":"1","issued":{"date-parts":[["2019"]]},"title":"Researcher degrees of freedom in phonetic research","type":"article-journal","volume":"10"},"uris":["http://www.mendeley.com/documents/?uuid=f57757dc-04e6-4ffa-be4c-8f425ac64fda"]}],"mendeley":{"formattedCitation":"(Roettger, 2019; Simmons, Nelson, &amp; Simonsohn, 2011)","plainTextFormattedCitation":"(Roettger, 2019; Simmons, Nelson, &amp; Simonsohn, 2011)","previouslyFormattedCitation":"(Roettger, 2019; Simmons, Nelson, &amp; Simonsohn, 2011)"},"properties":{"noteIndex":0},"schema":"https://github.com/citation-style-language/schema/raw/master/csl-citation.json"}</w:delInstrText>
        </w:r>
        <w:r w:rsidR="00C334A6" w:rsidDel="00006203">
          <w:fldChar w:fldCharType="separate"/>
        </w:r>
        <w:r w:rsidR="00A963CC" w:rsidRPr="00A963CC" w:rsidDel="00006203">
          <w:rPr>
            <w:noProof/>
          </w:rPr>
          <w:delText>(Roettger, 2019; Simmons, Nelson, &amp; Simonsohn, 2011)</w:delText>
        </w:r>
        <w:r w:rsidR="00C334A6" w:rsidDel="00006203">
          <w:fldChar w:fldCharType="end"/>
        </w:r>
        <w:r w:rsidR="00F25E54" w:rsidDel="00006203">
          <w:delText xml:space="preserve">. </w:delText>
        </w:r>
        <w:r w:rsidDel="00006203">
          <w:delText>Indeed, in current follow-ups to this project we have pre-registered our hypotheses</w:delText>
        </w:r>
        <w:r w:rsidR="000617E1" w:rsidDel="00006203">
          <w:delText xml:space="preserve"> (see OSF preregistration at </w:delText>
        </w:r>
        <w:r w:rsidR="0012088D" w:rsidDel="00006203">
          <w:fldChar w:fldCharType="begin"/>
        </w:r>
        <w:r w:rsidR="0012088D" w:rsidDel="00006203">
          <w:delInstrText xml:space="preserve"> HYPERLINK "https://osf.io/hn8px/" </w:delInstrText>
        </w:r>
        <w:r w:rsidR="0012088D" w:rsidDel="00006203">
          <w:fldChar w:fldCharType="separate"/>
        </w:r>
        <w:r w:rsidR="000617E1" w:rsidRPr="000617E1" w:rsidDel="00006203">
          <w:rPr>
            <w:rStyle w:val="Hyperlink"/>
          </w:rPr>
          <w:delText>https://osf.io/hn8px/</w:delText>
        </w:r>
        <w:r w:rsidR="0012088D" w:rsidDel="00006203">
          <w:rPr>
            <w:rStyle w:val="Hyperlink"/>
          </w:rPr>
          <w:fldChar w:fldCharType="end"/>
        </w:r>
        <w:r w:rsidR="000617E1" w:rsidDel="00006203">
          <w:delText>)</w:delText>
        </w:r>
        <w:r w:rsidDel="00006203">
          <w:delText xml:space="preserve">, and the policy we have implemented in </w:delText>
        </w:r>
      </w:del>
      <w:ins w:id="807" w:author="" w:date="2019-10-07T20:04:00Z">
        <w:del w:id="808" w:author="Microsoft Office User" w:date="2019-10-07T22:09:00Z">
          <w:r w:rsidR="00820A09" w:rsidDel="0061688F">
            <w:delText xml:space="preserve">the </w:delText>
          </w:r>
        </w:del>
      </w:ins>
      <w:del w:id="809" w:author="Microsoft Office User" w:date="2019-10-07T22:12:00Z">
        <w:r w:rsidDel="00006203">
          <w:delText>ALPS Lab is that any hypothesis-driven experiment must be preregistered. This excludes experiments that only serve norming purposes or are acknowledged to be exploratory experiments that serve a subsequent hypothesis generation purpose.</w:delText>
        </w:r>
      </w:del>
    </w:p>
    <w:p w14:paraId="1C1A16CF" w14:textId="1E4D4FE8" w:rsidR="009E0E7E" w:rsidRPr="0083301C" w:rsidRDefault="00062E9C" w:rsidP="002066C1">
      <w:pPr>
        <w:pStyle w:val="Heading2"/>
        <w:spacing w:line="480" w:lineRule="auto"/>
        <w:rPr>
          <w:rFonts w:ascii="Times New Roman" w:hAnsi="Times New Roman" w:cs="Times New Roman"/>
        </w:rPr>
      </w:pPr>
      <w:ins w:id="810" w:author="Microsoft Office User" w:date="2019-09-30T14:55:00Z">
        <w:r>
          <w:rPr>
            <w:rFonts w:ascii="Times New Roman" w:hAnsi="Times New Roman" w:cs="Times New Roman"/>
          </w:rPr>
          <w:t>5</w:t>
        </w:r>
      </w:ins>
      <w:del w:id="811" w:author="Microsoft Office User" w:date="2019-09-30T08:55:00Z">
        <w:r w:rsidR="005B58CA" w:rsidRPr="0083301C" w:rsidDel="004925CC">
          <w:rPr>
            <w:rFonts w:ascii="Times New Roman" w:hAnsi="Times New Roman" w:cs="Times New Roman"/>
          </w:rPr>
          <w:delText>4</w:delText>
        </w:r>
      </w:del>
      <w:r w:rsidR="005B58CA" w:rsidRPr="0083301C">
        <w:rPr>
          <w:rFonts w:ascii="Times New Roman" w:hAnsi="Times New Roman" w:cs="Times New Roman"/>
        </w:rPr>
        <w:t>.</w:t>
      </w:r>
      <w:ins w:id="812" w:author="Microsoft Office User" w:date="2019-10-07T22:12:00Z">
        <w:r w:rsidR="00006203">
          <w:rPr>
            <w:rFonts w:ascii="Times New Roman" w:hAnsi="Times New Roman" w:cs="Times New Roman"/>
          </w:rPr>
          <w:t>1</w:t>
        </w:r>
      </w:ins>
      <w:del w:id="813" w:author="Microsoft Office User" w:date="2019-10-07T22:12:00Z">
        <w:r w:rsidR="005B58CA" w:rsidRPr="0083301C" w:rsidDel="00006203">
          <w:rPr>
            <w:rFonts w:ascii="Times New Roman" w:hAnsi="Times New Roman" w:cs="Times New Roman"/>
          </w:rPr>
          <w:delText>2</w:delText>
        </w:r>
      </w:del>
      <w:r w:rsidR="005B58CA" w:rsidRPr="0083301C">
        <w:rPr>
          <w:rFonts w:ascii="Times New Roman" w:hAnsi="Times New Roman" w:cs="Times New Roman"/>
        </w:rPr>
        <w:t xml:space="preserve"> </w:t>
      </w:r>
      <w:r w:rsidR="009E0E7E" w:rsidRPr="0083301C">
        <w:rPr>
          <w:rFonts w:ascii="Times New Roman" w:hAnsi="Times New Roman" w:cs="Times New Roman"/>
        </w:rPr>
        <w:t>Generalization to other types of studies</w:t>
      </w:r>
    </w:p>
    <w:p w14:paraId="2FE9C609" w14:textId="4EE45150" w:rsidR="00125366" w:rsidRDefault="00F25394" w:rsidP="00125366">
      <w:pPr>
        <w:spacing w:line="480" w:lineRule="auto"/>
        <w:ind w:firstLine="720"/>
        <w:pPrChange w:id="814" w:author="Microsoft Office User" w:date="2019-09-30T08:52:00Z">
          <w:pPr>
            <w:spacing w:line="480" w:lineRule="auto"/>
          </w:pPr>
        </w:pPrChange>
      </w:pPr>
      <w:r>
        <w:t xml:space="preserve">The organizational framework we reported in this paper generalizes to any </w:t>
      </w:r>
      <w:r w:rsidR="00815597">
        <w:t xml:space="preserve">project using </w:t>
      </w:r>
      <w:r>
        <w:t>web-based experiment</w:t>
      </w:r>
      <w:r w:rsidR="00815597">
        <w:t>s. Experience suggests that it also easily generalizes to projects that use computational cognitive modeling or corpus searche</w:t>
      </w:r>
      <w:bookmarkStart w:id="815" w:name="_GoBack"/>
      <w:bookmarkEnd w:id="815"/>
      <w:r w:rsidR="00815597">
        <w:t>s in addition to (or instead of) behavioral experiments.</w:t>
      </w:r>
      <w:ins w:id="816" w:author="Microsoft Office User" w:date="2019-10-07T21:39:00Z">
        <w:r w:rsidR="005B3F1F">
          <w:rPr>
            <w:rStyle w:val="FootnoteReference"/>
          </w:rPr>
          <w:footnoteReference w:id="27"/>
        </w:r>
      </w:ins>
      <w:r w:rsidR="00815597">
        <w:t xml:space="preserve"> It also generalizes </w:t>
      </w:r>
      <w:r w:rsidR="00815597">
        <w:lastRenderedPageBreak/>
        <w:t xml:space="preserve">to lab-based experiments </w:t>
      </w:r>
      <w:r w:rsidR="00702A28">
        <w:t xml:space="preserve">and experiments conducted in the field </w:t>
      </w:r>
      <w:r w:rsidR="00815597">
        <w:t>– storing experimental scripts is a general property of the framework and is not specific to web-based or even more specifically Mechanical Turk experiments. An issue arises when proprietary software</w:t>
      </w:r>
      <w:ins w:id="826" w:author="" w:date="2019-10-07T20:06:00Z">
        <w:r w:rsidR="00B65150">
          <w:t xml:space="preserve">, such as </w:t>
        </w:r>
        <w:proofErr w:type="spellStart"/>
        <w:r w:rsidR="00B65150">
          <w:t>Eprime</w:t>
        </w:r>
        <w:proofErr w:type="spellEnd"/>
        <w:r w:rsidR="00B65150">
          <w:t xml:space="preserve">, </w:t>
        </w:r>
      </w:ins>
      <w:del w:id="827" w:author="" w:date="2019-10-07T20:06:00Z">
        <w:r w:rsidR="00815597" w:rsidDel="00B65150">
          <w:delText xml:space="preserve"> </w:delText>
        </w:r>
      </w:del>
      <w:r w:rsidR="00815597">
        <w:t>is used</w:t>
      </w:r>
      <w:del w:id="828" w:author="" w:date="2019-10-07T20:06:00Z">
        <w:r w:rsidR="00815597" w:rsidDel="00B65150">
          <w:delText>, e.g. EPrime</w:delText>
        </w:r>
      </w:del>
      <w:r w:rsidR="00815597">
        <w:t xml:space="preserve">. In this case, less material can be shared. We consider this a reason to use </w:t>
      </w:r>
      <w:r w:rsidR="005F083F">
        <w:t xml:space="preserve">open source </w:t>
      </w:r>
      <w:r w:rsidR="00815597">
        <w:t>software whenever possible.</w:t>
      </w:r>
    </w:p>
    <w:p w14:paraId="365F2202" w14:textId="16FF38EC" w:rsidR="00125366" w:rsidRDefault="00815597" w:rsidP="00125366">
      <w:pPr>
        <w:spacing w:line="480" w:lineRule="auto"/>
        <w:ind w:firstLine="720"/>
        <w:rPr>
          <w:ins w:id="829" w:author="Microsoft Office User" w:date="2019-10-07T22:12:00Z"/>
        </w:rPr>
      </w:pPr>
      <w:r>
        <w:t xml:space="preserve">A different problem arises for studies that require storing very large datasets, as is often the case with eye-tracking or ERP studies. </w:t>
      </w:r>
      <w:proofErr w:type="spellStart"/>
      <w:r>
        <w:t>Github</w:t>
      </w:r>
      <w:proofErr w:type="spellEnd"/>
      <w:r>
        <w:t xml:space="preserve"> has limits on how much data can be stored within one repository: no one file can be larger than 100MB; repositories have a hard limit of 100GB; and </w:t>
      </w:r>
      <w:r w:rsidR="004B5FC8">
        <w:t>it is</w:t>
      </w:r>
      <w:r>
        <w:t xml:space="preserve"> </w:t>
      </w:r>
      <w:proofErr w:type="gramStart"/>
      <w:r>
        <w:t>recommend</w:t>
      </w:r>
      <w:proofErr w:type="gramEnd"/>
      <w:r>
        <w:t xml:space="preserve"> that repositories be kept under 1GB in size. </w:t>
      </w:r>
      <w:ins w:id="830" w:author="Microsoft Office User" w:date="2019-10-07T22:03:00Z">
        <w:r w:rsidR="00456A05">
          <w:t>Whi</w:t>
        </w:r>
      </w:ins>
      <w:ins w:id="831" w:author="Microsoft Office User" w:date="2019-10-07T22:04:00Z">
        <w:r w:rsidR="00456A05">
          <w:t xml:space="preserve">le large file storage solutions are </w:t>
        </w:r>
        <w:r w:rsidR="00442B1D">
          <w:t>constantly being developed, an</w:t>
        </w:r>
      </w:ins>
      <w:del w:id="832" w:author="Microsoft Office User" w:date="2019-10-07T22:04:00Z">
        <w:r w:rsidR="007D561D" w:rsidDel="00442B1D">
          <w:delText>One</w:delText>
        </w:r>
      </w:del>
      <w:r w:rsidR="007D561D">
        <w:t xml:space="preserve"> option </w:t>
      </w:r>
      <w:ins w:id="833" w:author="Microsoft Office User" w:date="2019-10-07T22:04:00Z">
        <w:r w:rsidR="00442B1D">
          <w:t xml:space="preserve">for those wanting to remain within the </w:t>
        </w:r>
        <w:proofErr w:type="spellStart"/>
        <w:r w:rsidR="00442B1D">
          <w:t>Github</w:t>
        </w:r>
        <w:proofErr w:type="spellEnd"/>
        <w:r w:rsidR="00442B1D">
          <w:t xml:space="preserve"> universe </w:t>
        </w:r>
      </w:ins>
      <w:r w:rsidR="007D561D">
        <w:t xml:space="preserve">is to use </w:t>
      </w:r>
      <w:del w:id="834" w:author="Microsoft Office User" w:date="2019-10-02T21:49:00Z">
        <w:r w:rsidR="00C334A6" w:rsidRPr="00710FCC" w:rsidDel="00DB6E17">
          <w:rPr>
            <w:rPrChange w:id="835" w:author="Microsoft Office User" w:date="2019-10-07T21:52:00Z">
              <w:rPr>
                <w:rFonts w:asciiTheme="minorHAnsi" w:hAnsiTheme="minorHAnsi" w:cstheme="minorBidi"/>
              </w:rPr>
            </w:rPrChange>
          </w:rPr>
          <w:fldChar w:fldCharType="begin"/>
        </w:r>
        <w:r w:rsidR="00573E7C" w:rsidRPr="00710FCC" w:rsidDel="00DB6E17">
          <w:rPr>
            <w:rPrChange w:id="836" w:author="Microsoft Office User" w:date="2019-10-07T21:52:00Z">
              <w:rPr/>
            </w:rPrChange>
          </w:rPr>
          <w:delInstrText xml:space="preserve"> HYPERLINK "https://git-lfs.github.com/" </w:delInstrText>
        </w:r>
        <w:r w:rsidR="00C334A6" w:rsidRPr="00710FCC" w:rsidDel="00DB6E17">
          <w:rPr>
            <w:rPrChange w:id="837" w:author="Microsoft Office User" w:date="2019-10-07T21:52:00Z">
              <w:rPr>
                <w:rFonts w:asciiTheme="minorHAnsi" w:hAnsiTheme="minorHAnsi" w:cstheme="minorBidi"/>
              </w:rPr>
            </w:rPrChange>
          </w:rPr>
          <w:fldChar w:fldCharType="separate"/>
        </w:r>
        <w:r w:rsidR="00C334A6" w:rsidRPr="00710FCC">
          <w:rPr>
            <w:rPrChange w:id="838" w:author="Microsoft Office User" w:date="2019-10-07T21:52:00Z">
              <w:rPr>
                <w:rStyle w:val="Hyperlink"/>
              </w:rPr>
            </w:rPrChange>
          </w:rPr>
          <w:delText>Git Large File Storage (Git-LFS)</w:delText>
        </w:r>
        <w:r w:rsidR="00C334A6" w:rsidRPr="00710FCC" w:rsidDel="00DB6E17">
          <w:rPr>
            <w:rStyle w:val="Hyperlink"/>
            <w:rPrChange w:id="839" w:author="Microsoft Office User" w:date="2019-10-07T21:52:00Z">
              <w:rPr>
                <w:rStyle w:val="Hyperlink"/>
              </w:rPr>
            </w:rPrChange>
          </w:rPr>
          <w:fldChar w:fldCharType="end"/>
        </w:r>
      </w:del>
      <w:ins w:id="840" w:author="Microsoft Office User" w:date="2019-10-02T21:49:00Z">
        <w:r w:rsidR="00C334A6" w:rsidRPr="00710FCC">
          <w:rPr>
            <w:rPrChange w:id="841" w:author="Microsoft Office User" w:date="2019-10-07T21:52:00Z">
              <w:rPr>
                <w:rStyle w:val="Hyperlink"/>
              </w:rPr>
            </w:rPrChange>
          </w:rPr>
          <w:t>Git Large File Storage (Git-LFS)</w:t>
        </w:r>
      </w:ins>
      <w:r w:rsidR="007D561D" w:rsidRPr="00710FCC">
        <w:t>.</w:t>
      </w:r>
      <w:ins w:id="842" w:author="Microsoft Office User" w:date="2019-10-02T21:50:00Z">
        <w:r w:rsidR="00DB6E17">
          <w:rPr>
            <w:rStyle w:val="FootnoteReference"/>
          </w:rPr>
          <w:footnoteReference w:id="28"/>
        </w:r>
      </w:ins>
      <w:r w:rsidR="007D561D">
        <w:t xml:space="preserve"> </w:t>
      </w:r>
      <w:commentRangeStart w:id="846"/>
      <w:del w:id="847" w:author="Microsoft Office User" w:date="2019-10-07T22:06:00Z">
        <w:r w:rsidR="007D561D" w:rsidDel="00442B1D">
          <w:delText>Another option is to use databases</w:delText>
        </w:r>
        <w:r w:rsidR="00A963CC" w:rsidDel="00442B1D">
          <w:delText xml:space="preserve">. </w:delText>
        </w:r>
        <w:commentRangeEnd w:id="846"/>
        <w:r w:rsidR="0073475F" w:rsidDel="00442B1D">
          <w:rPr>
            <w:rStyle w:val="CommentReference"/>
            <w:vanish/>
          </w:rPr>
          <w:commentReference w:id="846"/>
        </w:r>
      </w:del>
      <w:r w:rsidR="007D561D">
        <w:t>An</w:t>
      </w:r>
      <w:ins w:id="848" w:author="Microsoft Office User" w:date="2019-10-07T22:07:00Z">
        <w:r w:rsidR="00442B1D">
          <w:t>other</w:t>
        </w:r>
      </w:ins>
      <w:del w:id="849" w:author="Microsoft Office User" w:date="2019-10-07T22:07:00Z">
        <w:r w:rsidR="007D561D" w:rsidDel="00442B1D">
          <w:delText>d yet another</w:delText>
        </w:r>
      </w:del>
      <w:r w:rsidR="007D561D">
        <w:t xml:space="preserve"> option is to </w:t>
      </w:r>
      <w:r w:rsidR="00631F60">
        <w:t xml:space="preserve">upload </w:t>
      </w:r>
      <w:proofErr w:type="spellStart"/>
      <w:r w:rsidR="00631F60">
        <w:t>downsampled</w:t>
      </w:r>
      <w:proofErr w:type="spellEnd"/>
      <w:r w:rsidR="00631F60">
        <w:t xml:space="preserve"> or otherwise compressed data files</w:t>
      </w:r>
      <w:r w:rsidR="004B5FC8">
        <w:t xml:space="preserve"> and keep the raw data files backed up locally</w:t>
      </w:r>
      <w:r w:rsidR="00631F60">
        <w:t>.</w:t>
      </w:r>
    </w:p>
    <w:p w14:paraId="5FC91EF9" w14:textId="4C1E3BB4" w:rsidR="00006203" w:rsidRPr="0083301C" w:rsidRDefault="00006203" w:rsidP="00006203">
      <w:pPr>
        <w:pStyle w:val="Heading2"/>
        <w:spacing w:line="480" w:lineRule="auto"/>
        <w:rPr>
          <w:ins w:id="850" w:author="Microsoft Office User" w:date="2019-10-07T22:12:00Z"/>
          <w:rFonts w:ascii="Times New Roman" w:hAnsi="Times New Roman" w:cs="Times New Roman"/>
        </w:rPr>
      </w:pPr>
      <w:ins w:id="851" w:author="Microsoft Office User" w:date="2019-10-07T22:12:00Z">
        <w:r>
          <w:rPr>
            <w:rFonts w:ascii="Times New Roman" w:hAnsi="Times New Roman" w:cs="Times New Roman"/>
          </w:rPr>
          <w:t>5</w:t>
        </w:r>
        <w:r w:rsidRPr="0083301C">
          <w:rPr>
            <w:rFonts w:ascii="Times New Roman" w:hAnsi="Times New Roman" w:cs="Times New Roman"/>
          </w:rPr>
          <w:t>.</w:t>
        </w:r>
        <w:r>
          <w:rPr>
            <w:rFonts w:ascii="Times New Roman" w:hAnsi="Times New Roman" w:cs="Times New Roman"/>
          </w:rPr>
          <w:t>2</w:t>
        </w:r>
        <w:r w:rsidRPr="0083301C">
          <w:rPr>
            <w:rFonts w:ascii="Times New Roman" w:hAnsi="Times New Roman" w:cs="Times New Roman"/>
          </w:rPr>
          <w:t xml:space="preserve"> What would we change?</w:t>
        </w:r>
      </w:ins>
    </w:p>
    <w:p w14:paraId="41B61B9C" w14:textId="01296CE6" w:rsidR="00006203" w:rsidRDefault="00006203" w:rsidP="00006203">
      <w:pPr>
        <w:spacing w:line="480" w:lineRule="auto"/>
        <w:ind w:firstLine="720"/>
        <w:rPr>
          <w:ins w:id="852" w:author="Microsoft Office User" w:date="2019-10-07T22:12:00Z"/>
        </w:rPr>
      </w:pPr>
      <w:ins w:id="853" w:author="Microsoft Office User" w:date="2019-10-07T22:12:00Z">
        <w:r>
          <w:t xml:space="preserve">In general, we consider this an instance of a well-organized and easily shareable project that we recommend as a model to others. However, given the rapid pace at which discussions regarding best practices in open and transparent </w:t>
        </w:r>
        <w:r>
          <w:lastRenderedPageBreak/>
          <w:t xml:space="preserve">science are progressing, we have already identified one key issue that we would handle differently, were we to start from scratch: preregistration. The Open Science Framework makes it easy to preregister hypotheses, experimental design, and analyses </w:t>
        </w:r>
        <w:r>
          <w:fldChar w:fldCharType="begin" w:fldLock="1"/>
        </w:r>
        <w:r>
          <w:instrText>ADDIN CSL_CITATION {"citationItems":[{"id":"ITEM-1","itemData":{"DOI":"10.5195/JMLA.2017.88","ISBN":"9781597564120","ISSN":"1558-9439","abstract":"The Open Science Framework (OSF) is a free, open source, research workflow web application developed and maintained by the Center for Open Science (COS).","author":[{"dropping-particle":"","family":"Foster","given":"Erin D.","non-dropping-particle":"","parse-names":false,"suffix":""},{"dropping-particle":"","family":"Deardorff","given":"Ariel","non-dropping-particle":"","parse-names":false,"suffix":""}],"container-title":"Journal of the Medical Library Association","id":"ITEM-1","issue":"2","issued":{"date-parts":[["2017"]]},"page":"203-206","title":"Open Science Framework (OSF)","type":"article-journal","volume":"105"},"uris":["http://www.mendeley.com/documents/?uuid=55184468-0b1c-453b-b97a-48f0b6760995"]}],"mendeley":{"formattedCitation":"(Foster &amp; Deardorff, 2017)","plainTextFormattedCitation":"(Foster &amp; Deardorff, 2017)","previouslyFormattedCitation":"(Foster &amp; Deardorff, 2017)"},"properties":{"noteIndex":0},"schema":"https://github.com/citation-style-language/schema/raw/master/csl-citation.json"}</w:instrText>
        </w:r>
        <w:r>
          <w:fldChar w:fldCharType="separate"/>
        </w:r>
        <w:r w:rsidRPr="003C408C">
          <w:rPr>
            <w:noProof/>
          </w:rPr>
          <w:t>(Foster &amp; Deardorff, 2017)</w:t>
        </w:r>
        <w:r>
          <w:fldChar w:fldCharType="end"/>
        </w:r>
        <w:r>
          <w:t xml:space="preserve">. The literature suggests that preregistration reduces the potential for many pitfalls in scientific practice, including avoiding problematic researcher degrees of freedom in fiddling with exclusion criteria, determining stopping criteria for running participants, and running exploratory analyses that are framed as planned analyses in the resulting papers </w:t>
        </w:r>
        <w:r>
          <w:fldChar w:fldCharType="begin" w:fldLock="1"/>
        </w:r>
        <w:r>
          <w:instrText>ADDIN CSL_CITATION {"citationItems":[{"id":"ITEM-1","itemData":{"DOI":"10.1177/0956797611417632","ISBN":"1467-9280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Science","id":"ITEM-1","issue":"11","issued":{"date-parts":[["2011"]]},"page":"1359-1366","title":"False-positive psychology: Undisclosed flexibility in data collection and analysis allows presenting anything as significant","type":"article-journal","volume":"22"},"uris":["http://www.mendeley.com/documents/?uuid=2af144b6-912d-4e94-8d67-92d25418b711"]},{"id":"ITEM-2","itemData":{"DOI":"10.5334/labphon.147","abstract":"The results of published research critically depend on methodological decisions that have been made during data analysis. These so-called ‘researcher degrees of freedom’ (Simmons, Nelson, &amp;amp; Simonsohn, 2011) can affect the results and the conclusions researchers draw from it. It is argued that phonetic research faces a large number of researcher degrees of freedom due to its scientific object—speech—being inherently multidimensional and exhibiting complex interactions between multiple covariates. A Type-I error simulation is presented that demonstrates the severe inflation of false positives when exploring researcher degrees of freedom. It is argued that combined with common cognitive fallacies, exploitation of researcher degrees of freedom introduces strong bias and poses a serious challenge to quantitative phonetics as an empirical science. This paper discusses potential remedies for this problem including adjusting the threshold for significance; drawing a clear line between confirmatory and exploratory analyses via preregistration; open, honest, and transparent practices in communicating data analytical decisions; and direct replications.","author":[{"dropping-particle":"","family":"Roettger","given":"Timo B.","non-dropping-particle":"","parse-names":false,"suffix":""}],"container-title":"Laboratory Phonology: Journal of the Association for Laboratory Phonology","id":"ITEM-2","issue":"1","issued":{"date-parts":[["2019"]]},"title":"Researcher degrees of freedom in phonetic research","type":"article-journal","volume":"10"},"uris":["http://www.mendeley.com/documents/?uuid=f57757dc-04e6-4ffa-be4c-8f425ac64fda"]}],"mendeley":{"formattedCitation":"(Roettger, 2019; Simmons, Nelson, &amp; Simonsohn, 2011)","plainTextFormattedCitation":"(Roettger, 2019; Simmons, Nelson, &amp; Simonsohn, 2011)","previouslyFormattedCitation":"(Roettger, 2019; Simmons, Nelson, &amp; Simonsohn, 2011)"},"properties":{"noteIndex":0},"schema":"https://github.com/citation-style-language/schema/raw/master/csl-citation.json"}</w:instrText>
        </w:r>
        <w:r>
          <w:fldChar w:fldCharType="separate"/>
        </w:r>
        <w:r w:rsidRPr="00A963CC">
          <w:rPr>
            <w:noProof/>
          </w:rPr>
          <w:t>(Roettger, 2019; Simmons, Nelson, &amp; Simonsohn, 2011)</w:t>
        </w:r>
        <w:r>
          <w:fldChar w:fldCharType="end"/>
        </w:r>
        <w:r>
          <w:t xml:space="preserve">. Indeed, in current follow-ups to this project we have pre-registered our hypotheses (see OSF preregistration at </w:t>
        </w:r>
        <w:r>
          <w:fldChar w:fldCharType="begin"/>
        </w:r>
        <w:r>
          <w:instrText xml:space="preserve"> HYPERLINK "https://osf.io/hn8px/" </w:instrText>
        </w:r>
        <w:r>
          <w:fldChar w:fldCharType="separate"/>
        </w:r>
        <w:r w:rsidRPr="000617E1">
          <w:rPr>
            <w:rStyle w:val="Hyperlink"/>
          </w:rPr>
          <w:t>https://osf.io/hn8px/</w:t>
        </w:r>
        <w:r>
          <w:rPr>
            <w:rStyle w:val="Hyperlink"/>
          </w:rPr>
          <w:fldChar w:fldCharType="end"/>
        </w:r>
        <w:r>
          <w:t>), and the policy we have implemented in ALPS Lab is that any hypothesis-driven experiment must be preregistered. This excludes experiments that only serve norming purposes or are acknowledged to be exploratory experiments that serve a subsequent hypothesis generation purpose, though we have begun to preregister even those simply to note in an official place what the point of the experiment is. This is not to say that we see preregistration as the solution to all replicability problems; nor that there is anything wrong with conducting exploratory analys</w:t>
        </w:r>
      </w:ins>
      <w:ins w:id="854" w:author="Microsoft Office User" w:date="2019-10-07T22:13:00Z">
        <w:r w:rsidR="00D72CDC">
          <w:t>e</w:t>
        </w:r>
      </w:ins>
      <w:ins w:id="855" w:author="Microsoft Office User" w:date="2019-10-07T22:12:00Z">
        <w:r>
          <w:t xml:space="preserve">s – indeed, we are fans of fully exploring and becoming intimate with one’s datasets. Preregistering hypotheses simply allows for a clear separation between confirmatory and </w:t>
        </w:r>
        <w:r>
          <w:lastRenderedPageBreak/>
          <w:t xml:space="preserve">exploratory analyses </w:t>
        </w:r>
        <w:r>
          <w:fldChar w:fldCharType="begin" w:fldLock="1"/>
        </w:r>
        <w:r>
          <w:instrText>ADDIN CSL_CITATION {"citationItems":[{"id":"ITEM-1","itemData":{"DOI":"10.5334/labphon.147","abstract":"The results of published research critically depend on methodological decisions that have been made during data analysis. These so-called ‘researcher degrees of freedom’ (Simmons, Nelson, &amp;amp; Simonsohn, 2011) can affect the results and the conclusions researchers draw from it. It is argued that phonetic research faces a large number of researcher degrees of freedom due to its scientific object—speech—being inherently multidimensional and exhibiting complex interactions between multiple covariates. A Type-I error simulation is presented that demonstrates the severe inflation of false positives when exploring researcher degrees of freedom. It is argued that combined with common cognitive fallacies, exploitation of researcher degrees of freedom introduces strong bias and poses a serious challenge to quantitative phonetics as an empirical science. This paper discusses potential remedies for this problem including adjusting the threshold for significance; drawing a clear line between confirmatory and exploratory analyses via preregistration; open, honest, and transparent practices in communicating data analytical decisions; and direct replications.","author":[{"dropping-particle":"","family":"Roettger","given":"Timo B.","non-dropping-particle":"","parse-names":false,"suffix":""}],"container-title":"Laboratory Phonology: Journal of the Association for Laboratory Phonology","id":"ITEM-1","issue":"1","issued":{"date-parts":[["2019"]]},"title":"Researcher degrees of freedom in phonetic research","type":"article-journal","volume":"10"},"uris":["http://www.mendeley.com/documents/?uuid=f57757dc-04e6-4ffa-be4c-8f425ac64fda"]},{"id":"ITEM-2","itemData":{"DOI":"10.1111/cogs.12589","ISSN":"15516709","abstract":"Copyright © 2018 Cognitive Science Society, Inc. Given the replication crisis in cognitive science, it is important to consider what researchers need to do in order to report results that are reliable. We consider three changes in current practice that have the potential to deliver more realistic and robust claims. First, the planned experiment should be divided into two stages, an exploratory stage and a confirmatory stage. This clear separation allows the researcher to check whether any results found in the exploratory stage are robust. The second change is to carry out adequately powered studies. We show that this is imperative if we want to obtain realistic estimates of effects in psycholinguistics. The third change is to use Bayesian data-analytic methods rather than frequentist ones; the Bayesian framework allows us to focus on the best estimates we can obtain of the effect, rather than rejecting a strawman null. As a case study, we investigate number interference effects in German. Number feature interference is predicted by cue-based retrieval models of sentence processing (Van Dyke &amp; Lewis, 2003; Vasishth &amp; Lewis, 2006), but it has shown inconsistent results. We show that by implementing the three changes mentioned, suggestive evidence emerges that is consistent with the predicted number interference effects.","author":[{"dropping-particle":"","family":"Nicenboim","given":"Bruno","non-dropping-particle":"","parse-names":false,"suffix":""},{"dropping-particle":"","family":"Vasishth","given":"Shravan","non-dropping-particle":"","parse-names":false,"suffix":""},{"dropping-particle":"","family":"Engelmann","given":"Felix","non-dropping-particle":"","parse-names":false,"suffix":""},{"dropping-particle":"","family":"Suckow","given":"Katja","non-dropping-particle":"","parse-names":false,"suffix":""}],"container-title":"Cognitive Science","id":"ITEM-2","issued":{"date-parts":[["2018"]]},"page":"1075-1100","title":"Exploratory and Confirmatory Analyses in Sentence Processing: A Case Study of Number Interference in German","type":"article-journal","volume":"42"},"uris":["http://www.mendeley.com/documents/?uuid=b7cafa21-9145-41e4-9d0e-9d05bd6f4c8f"]}],"mendeley":{"formattedCitation":"(Nicenboim, Vasishth, Engelmann, &amp; Suckow, 2018; Roettger, 2019)","manualFormatting":"(for discussion, see Nicenboim, Vasishth, Engelmann, &amp; Suckow, 2018; Roettger, 2019)","plainTextFormattedCitation":"(Nicenboim, Vasishth, Engelmann, &amp; Suckow, 2018; Roettger, 2019)","previouslyFormattedCitation":"(Nicenboim, Vasishth, Engelmann, &amp; Suckow, 2018; Roettger, 2019)"},"properties":{"noteIndex":0},"schema":"https://github.com/citation-style-language/schema/raw/master/csl-citation.json"}</w:instrText>
        </w:r>
        <w:r>
          <w:fldChar w:fldCharType="separate"/>
        </w:r>
        <w:r w:rsidRPr="004A4E32">
          <w:rPr>
            <w:noProof/>
          </w:rPr>
          <w:t>(</w:t>
        </w:r>
        <w:r>
          <w:rPr>
            <w:noProof/>
          </w:rPr>
          <w:t xml:space="preserve">for discussion, see </w:t>
        </w:r>
        <w:r w:rsidRPr="004A4E32">
          <w:rPr>
            <w:noProof/>
          </w:rPr>
          <w:t>Nicenboim, Vasishth, Engelmann, &amp; Suckow, 2018; Roettger, 2019)</w:t>
        </w:r>
        <w:r>
          <w:fldChar w:fldCharType="end"/>
        </w:r>
        <w:r>
          <w:t>.</w:t>
        </w:r>
      </w:ins>
    </w:p>
    <w:p w14:paraId="024E11C2" w14:textId="1703047A" w:rsidR="00006203" w:rsidRDefault="00006203" w:rsidP="00006203">
      <w:pPr>
        <w:spacing w:line="480" w:lineRule="auto"/>
        <w:ind w:firstLine="720"/>
        <w:rPr>
          <w:ins w:id="856" w:author="Microsoft Office User" w:date="2019-10-07T22:53:00Z"/>
        </w:rPr>
      </w:pPr>
      <w:ins w:id="857" w:author="Microsoft Office User" w:date="2019-10-07T22:12:00Z">
        <w:r>
          <w:t>A second thing we might do differently is to use R Markdown files instead of simple R files for running and documenting analyses. R Markdown allows for weaving together text written in the Markdown language with R source code to generate a coherent document that contains both the output of R code that is run (e.g., visualizations or tables of model coefficients) as well as prose descriptions of the analysis. The resulting document can be compiled into multiple output formats, including html and pdf. It can thus function as an internal lab notebook or even as a full paper.</w:t>
        </w:r>
      </w:ins>
    </w:p>
    <w:p w14:paraId="598D0DEA" w14:textId="77777777" w:rsidR="00217751" w:rsidRDefault="00217751" w:rsidP="00217751">
      <w:pPr>
        <w:pStyle w:val="Caption"/>
        <w:keepNext/>
        <w:rPr>
          <w:ins w:id="858" w:author="Microsoft Office User" w:date="2019-10-07T22:53:00Z"/>
        </w:rPr>
      </w:pPr>
      <w:bookmarkStart w:id="859" w:name="_Ref21381094"/>
      <w:ins w:id="860" w:author="Microsoft Office User" w:date="2019-10-07T22:53:00Z">
        <w:r>
          <w:t xml:space="preserve">Table </w:t>
        </w:r>
        <w:r>
          <w:fldChar w:fldCharType="begin"/>
        </w:r>
        <w:r>
          <w:instrText xml:space="preserve"> SEQ Table \* ARABIC </w:instrText>
        </w:r>
        <w:r>
          <w:fldChar w:fldCharType="separate"/>
        </w:r>
        <w:r>
          <w:rPr>
            <w:noProof/>
          </w:rPr>
          <w:t>1</w:t>
        </w:r>
        <w:r>
          <w:fldChar w:fldCharType="end"/>
        </w:r>
        <w:bookmarkEnd w:id="859"/>
        <w:r>
          <w:t>. Overview of tools used.</w:t>
        </w:r>
      </w:ins>
    </w:p>
    <w:tbl>
      <w:tblPr>
        <w:tblStyle w:val="GridTable4"/>
        <w:tblW w:w="0" w:type="auto"/>
        <w:tblLook w:val="04A0" w:firstRow="1" w:lastRow="0" w:firstColumn="1" w:lastColumn="0" w:noHBand="0" w:noVBand="1"/>
      </w:tblPr>
      <w:tblGrid>
        <w:gridCol w:w="1737"/>
        <w:gridCol w:w="1966"/>
        <w:gridCol w:w="4207"/>
      </w:tblGrid>
      <w:tr w:rsidR="00217751" w14:paraId="4F62DB4C" w14:textId="77777777" w:rsidTr="0012088D">
        <w:trPr>
          <w:cnfStyle w:val="100000000000" w:firstRow="1" w:lastRow="0" w:firstColumn="0" w:lastColumn="0" w:oddVBand="0" w:evenVBand="0" w:oddHBand="0" w:evenHBand="0" w:firstRowFirstColumn="0" w:firstRowLastColumn="0" w:lastRowFirstColumn="0" w:lastRowLastColumn="0"/>
          <w:ins w:id="861" w:author="Microsoft Office User" w:date="2019-10-07T22:53:00Z"/>
        </w:trPr>
        <w:tc>
          <w:tcPr>
            <w:cnfStyle w:val="001000000000" w:firstRow="0" w:lastRow="0" w:firstColumn="1" w:lastColumn="0" w:oddVBand="0" w:evenVBand="0" w:oddHBand="0" w:evenHBand="0" w:firstRowFirstColumn="0" w:firstRowLastColumn="0" w:lastRowFirstColumn="0" w:lastRowLastColumn="0"/>
            <w:tcW w:w="1737" w:type="dxa"/>
          </w:tcPr>
          <w:p w14:paraId="135BA580" w14:textId="77777777" w:rsidR="00217751" w:rsidRPr="0088644B" w:rsidRDefault="00217751" w:rsidP="0012088D">
            <w:pPr>
              <w:spacing w:line="480" w:lineRule="auto"/>
              <w:rPr>
                <w:ins w:id="862" w:author="Microsoft Office User" w:date="2019-10-07T22:53:00Z"/>
                <w:sz w:val="22"/>
                <w:szCs w:val="22"/>
              </w:rPr>
            </w:pPr>
            <w:ins w:id="863" w:author="Microsoft Office User" w:date="2019-10-07T22:53:00Z">
              <w:r w:rsidRPr="0088644B">
                <w:rPr>
                  <w:sz w:val="22"/>
                  <w:szCs w:val="22"/>
                </w:rPr>
                <w:t>Use</w:t>
              </w:r>
            </w:ins>
          </w:p>
        </w:tc>
        <w:tc>
          <w:tcPr>
            <w:tcW w:w="1966" w:type="dxa"/>
          </w:tcPr>
          <w:p w14:paraId="3DE8CAA9" w14:textId="77777777" w:rsidR="00217751" w:rsidRPr="0088644B" w:rsidRDefault="00217751" w:rsidP="0012088D">
            <w:pPr>
              <w:spacing w:line="480" w:lineRule="auto"/>
              <w:cnfStyle w:val="100000000000" w:firstRow="1" w:lastRow="0" w:firstColumn="0" w:lastColumn="0" w:oddVBand="0" w:evenVBand="0" w:oddHBand="0" w:evenHBand="0" w:firstRowFirstColumn="0" w:firstRowLastColumn="0" w:lastRowFirstColumn="0" w:lastRowLastColumn="0"/>
              <w:rPr>
                <w:ins w:id="864" w:author="Microsoft Office User" w:date="2019-10-07T22:53:00Z"/>
                <w:sz w:val="22"/>
                <w:szCs w:val="22"/>
              </w:rPr>
            </w:pPr>
            <w:ins w:id="865" w:author="Microsoft Office User" w:date="2019-10-07T22:53:00Z">
              <w:r w:rsidRPr="0088644B">
                <w:rPr>
                  <w:sz w:val="22"/>
                  <w:szCs w:val="22"/>
                </w:rPr>
                <w:t>Tool</w:t>
              </w:r>
            </w:ins>
          </w:p>
        </w:tc>
        <w:tc>
          <w:tcPr>
            <w:tcW w:w="4207" w:type="dxa"/>
          </w:tcPr>
          <w:p w14:paraId="26B380D9" w14:textId="77777777" w:rsidR="00217751" w:rsidRPr="0088644B" w:rsidRDefault="00217751" w:rsidP="0012088D">
            <w:pPr>
              <w:spacing w:line="480" w:lineRule="auto"/>
              <w:cnfStyle w:val="100000000000" w:firstRow="1" w:lastRow="0" w:firstColumn="0" w:lastColumn="0" w:oddVBand="0" w:evenVBand="0" w:oddHBand="0" w:evenHBand="0" w:firstRowFirstColumn="0" w:firstRowLastColumn="0" w:lastRowFirstColumn="0" w:lastRowLastColumn="0"/>
              <w:rPr>
                <w:ins w:id="866" w:author="Microsoft Office User" w:date="2019-10-07T22:53:00Z"/>
                <w:sz w:val="22"/>
                <w:szCs w:val="22"/>
              </w:rPr>
            </w:pPr>
            <w:ins w:id="867" w:author="Microsoft Office User" w:date="2019-10-07T22:53:00Z">
              <w:r w:rsidRPr="0088644B">
                <w:rPr>
                  <w:sz w:val="22"/>
                  <w:szCs w:val="22"/>
                </w:rPr>
                <w:t>More information</w:t>
              </w:r>
            </w:ins>
          </w:p>
        </w:tc>
      </w:tr>
      <w:tr w:rsidR="00217751" w14:paraId="58DD7184" w14:textId="77777777" w:rsidTr="0012088D">
        <w:trPr>
          <w:cnfStyle w:val="000000100000" w:firstRow="0" w:lastRow="0" w:firstColumn="0" w:lastColumn="0" w:oddVBand="0" w:evenVBand="0" w:oddHBand="1" w:evenHBand="0" w:firstRowFirstColumn="0" w:firstRowLastColumn="0" w:lastRowFirstColumn="0" w:lastRowLastColumn="0"/>
          <w:ins w:id="868" w:author="Microsoft Office User" w:date="2019-10-07T22:53:00Z"/>
        </w:trPr>
        <w:tc>
          <w:tcPr>
            <w:cnfStyle w:val="001000000000" w:firstRow="0" w:lastRow="0" w:firstColumn="1" w:lastColumn="0" w:oddVBand="0" w:evenVBand="0" w:oddHBand="0" w:evenHBand="0" w:firstRowFirstColumn="0" w:firstRowLastColumn="0" w:lastRowFirstColumn="0" w:lastRowLastColumn="0"/>
            <w:tcW w:w="1737" w:type="dxa"/>
          </w:tcPr>
          <w:p w14:paraId="1E83E3FA" w14:textId="77777777" w:rsidR="00217751" w:rsidRPr="0088644B" w:rsidRDefault="00217751" w:rsidP="0012088D">
            <w:pPr>
              <w:spacing w:line="480" w:lineRule="auto"/>
              <w:rPr>
                <w:ins w:id="869" w:author="Microsoft Office User" w:date="2019-10-07T22:53:00Z"/>
                <w:sz w:val="22"/>
                <w:szCs w:val="22"/>
              </w:rPr>
            </w:pPr>
            <w:ins w:id="870" w:author="Microsoft Office User" w:date="2019-10-07T22:53:00Z">
              <w:r w:rsidRPr="0088644B">
                <w:rPr>
                  <w:sz w:val="22"/>
                  <w:szCs w:val="22"/>
                </w:rPr>
                <w:t>Communication</w:t>
              </w:r>
            </w:ins>
          </w:p>
        </w:tc>
        <w:tc>
          <w:tcPr>
            <w:tcW w:w="1966" w:type="dxa"/>
          </w:tcPr>
          <w:p w14:paraId="44CDC0D7" w14:textId="77777777" w:rsidR="00217751" w:rsidRPr="0088644B" w:rsidRDefault="00217751" w:rsidP="0012088D">
            <w:pPr>
              <w:spacing w:line="480" w:lineRule="auto"/>
              <w:cnfStyle w:val="000000100000" w:firstRow="0" w:lastRow="0" w:firstColumn="0" w:lastColumn="0" w:oddVBand="0" w:evenVBand="0" w:oddHBand="1" w:evenHBand="0" w:firstRowFirstColumn="0" w:firstRowLastColumn="0" w:lastRowFirstColumn="0" w:lastRowLastColumn="0"/>
              <w:rPr>
                <w:ins w:id="871" w:author="Microsoft Office User" w:date="2019-10-07T22:53:00Z"/>
                <w:sz w:val="22"/>
                <w:szCs w:val="22"/>
              </w:rPr>
            </w:pPr>
            <w:ins w:id="872" w:author="Microsoft Office User" w:date="2019-10-07T22:53:00Z">
              <w:r w:rsidRPr="0088644B">
                <w:rPr>
                  <w:sz w:val="22"/>
                  <w:szCs w:val="22"/>
                </w:rPr>
                <w:t>Slack</w:t>
              </w:r>
            </w:ins>
          </w:p>
        </w:tc>
        <w:tc>
          <w:tcPr>
            <w:tcW w:w="4207" w:type="dxa"/>
          </w:tcPr>
          <w:p w14:paraId="246BDBD6" w14:textId="77777777" w:rsidR="00217751" w:rsidRPr="0088644B" w:rsidRDefault="00217751" w:rsidP="0012088D">
            <w:pPr>
              <w:cnfStyle w:val="000000100000" w:firstRow="0" w:lastRow="0" w:firstColumn="0" w:lastColumn="0" w:oddVBand="0" w:evenVBand="0" w:oddHBand="1" w:evenHBand="0" w:firstRowFirstColumn="0" w:firstRowLastColumn="0" w:lastRowFirstColumn="0" w:lastRowLastColumn="0"/>
              <w:rPr>
                <w:ins w:id="873" w:author="Microsoft Office User" w:date="2019-10-07T22:53:00Z"/>
                <w:sz w:val="22"/>
                <w:szCs w:val="22"/>
              </w:rPr>
            </w:pPr>
            <w:ins w:id="874" w:author="Microsoft Office User" w:date="2019-10-07T22:53:00Z">
              <w:r w:rsidRPr="0088644B">
                <w:rPr>
                  <w:sz w:val="22"/>
                  <w:szCs w:val="22"/>
                </w:rPr>
                <w:fldChar w:fldCharType="begin"/>
              </w:r>
              <w:r w:rsidRPr="0088644B">
                <w:rPr>
                  <w:sz w:val="22"/>
                  <w:szCs w:val="22"/>
                </w:rPr>
                <w:instrText xml:space="preserve"> HYPERLINK "https://slack.com/" </w:instrText>
              </w:r>
              <w:r w:rsidRPr="0088644B">
                <w:rPr>
                  <w:sz w:val="22"/>
                  <w:szCs w:val="22"/>
                </w:rPr>
                <w:fldChar w:fldCharType="separate"/>
              </w:r>
              <w:r w:rsidRPr="0088644B">
                <w:rPr>
                  <w:rStyle w:val="Hyperlink"/>
                  <w:sz w:val="22"/>
                  <w:szCs w:val="22"/>
                </w:rPr>
                <w:t>https://slack.com</w:t>
              </w:r>
              <w:r w:rsidRPr="0088644B">
                <w:rPr>
                  <w:sz w:val="22"/>
                  <w:szCs w:val="22"/>
                </w:rPr>
                <w:fldChar w:fldCharType="end"/>
              </w:r>
            </w:ins>
          </w:p>
        </w:tc>
      </w:tr>
      <w:tr w:rsidR="00217751" w14:paraId="2A067AEF" w14:textId="77777777" w:rsidTr="0012088D">
        <w:trPr>
          <w:ins w:id="875" w:author="Microsoft Office User" w:date="2019-10-07T22:53:00Z"/>
        </w:trPr>
        <w:tc>
          <w:tcPr>
            <w:cnfStyle w:val="001000000000" w:firstRow="0" w:lastRow="0" w:firstColumn="1" w:lastColumn="0" w:oddVBand="0" w:evenVBand="0" w:oddHBand="0" w:evenHBand="0" w:firstRowFirstColumn="0" w:firstRowLastColumn="0" w:lastRowFirstColumn="0" w:lastRowLastColumn="0"/>
            <w:tcW w:w="1737" w:type="dxa"/>
          </w:tcPr>
          <w:p w14:paraId="4258A773" w14:textId="77777777" w:rsidR="00217751" w:rsidRPr="0088644B" w:rsidRDefault="00217751" w:rsidP="0012088D">
            <w:pPr>
              <w:spacing w:line="480" w:lineRule="auto"/>
              <w:rPr>
                <w:ins w:id="876" w:author="Microsoft Office User" w:date="2019-10-07T22:53:00Z"/>
                <w:sz w:val="22"/>
                <w:szCs w:val="22"/>
              </w:rPr>
            </w:pPr>
            <w:ins w:id="877" w:author="Microsoft Office User" w:date="2019-10-07T22:53:00Z">
              <w:r w:rsidRPr="0088644B">
                <w:rPr>
                  <w:sz w:val="22"/>
                  <w:szCs w:val="22"/>
                </w:rPr>
                <w:t>Version control</w:t>
              </w:r>
            </w:ins>
          </w:p>
        </w:tc>
        <w:tc>
          <w:tcPr>
            <w:tcW w:w="1966" w:type="dxa"/>
          </w:tcPr>
          <w:p w14:paraId="5E1CC017" w14:textId="77777777" w:rsidR="00217751" w:rsidRPr="0088644B" w:rsidRDefault="00217751" w:rsidP="0012088D">
            <w:pPr>
              <w:spacing w:line="480" w:lineRule="auto"/>
              <w:cnfStyle w:val="000000000000" w:firstRow="0" w:lastRow="0" w:firstColumn="0" w:lastColumn="0" w:oddVBand="0" w:evenVBand="0" w:oddHBand="0" w:evenHBand="0" w:firstRowFirstColumn="0" w:firstRowLastColumn="0" w:lastRowFirstColumn="0" w:lastRowLastColumn="0"/>
              <w:rPr>
                <w:ins w:id="878" w:author="Microsoft Office User" w:date="2019-10-07T22:53:00Z"/>
                <w:sz w:val="22"/>
                <w:szCs w:val="22"/>
              </w:rPr>
            </w:pPr>
            <w:ins w:id="879" w:author="Microsoft Office User" w:date="2019-10-07T22:53:00Z">
              <w:r>
                <w:rPr>
                  <w:sz w:val="22"/>
                  <w:szCs w:val="22"/>
                </w:rPr>
                <w:t>g</w:t>
              </w:r>
              <w:r w:rsidRPr="0088644B">
                <w:rPr>
                  <w:sz w:val="22"/>
                  <w:szCs w:val="22"/>
                </w:rPr>
                <w:t>it</w:t>
              </w:r>
              <w:r w:rsidRPr="0088644B">
                <w:rPr>
                  <w:sz w:val="22"/>
                  <w:szCs w:val="22"/>
                </w:rPr>
                <w:br/>
              </w:r>
              <w:proofErr w:type="spellStart"/>
              <w:r w:rsidRPr="0088644B">
                <w:rPr>
                  <w:sz w:val="22"/>
                  <w:szCs w:val="22"/>
                </w:rPr>
                <w:t>Github</w:t>
              </w:r>
              <w:proofErr w:type="spellEnd"/>
            </w:ins>
          </w:p>
        </w:tc>
        <w:tc>
          <w:tcPr>
            <w:tcW w:w="4207" w:type="dxa"/>
          </w:tcPr>
          <w:p w14:paraId="10021FFB" w14:textId="77777777" w:rsidR="00217751" w:rsidRPr="0088644B" w:rsidRDefault="00217751" w:rsidP="0012088D">
            <w:pPr>
              <w:cnfStyle w:val="000000000000" w:firstRow="0" w:lastRow="0" w:firstColumn="0" w:lastColumn="0" w:oddVBand="0" w:evenVBand="0" w:oddHBand="0" w:evenHBand="0" w:firstRowFirstColumn="0" w:firstRowLastColumn="0" w:lastRowFirstColumn="0" w:lastRowLastColumn="0"/>
              <w:rPr>
                <w:ins w:id="880" w:author="Microsoft Office User" w:date="2019-10-07T22:53:00Z"/>
                <w:sz w:val="22"/>
                <w:szCs w:val="22"/>
              </w:rPr>
            </w:pPr>
            <w:ins w:id="881" w:author="Microsoft Office User" w:date="2019-10-07T22:53:00Z">
              <w:r w:rsidRPr="0088644B">
                <w:rPr>
                  <w:sz w:val="22"/>
                  <w:szCs w:val="22"/>
                </w:rPr>
                <w:fldChar w:fldCharType="begin"/>
              </w:r>
              <w:r w:rsidRPr="0088644B">
                <w:rPr>
                  <w:sz w:val="22"/>
                  <w:szCs w:val="22"/>
                </w:rPr>
                <w:instrText xml:space="preserve"> HYPERLINK "https://git-scm.com/" </w:instrText>
              </w:r>
              <w:r w:rsidRPr="0088644B">
                <w:rPr>
                  <w:sz w:val="22"/>
                  <w:szCs w:val="22"/>
                </w:rPr>
                <w:fldChar w:fldCharType="separate"/>
              </w:r>
              <w:r w:rsidRPr="0088644B">
                <w:rPr>
                  <w:rStyle w:val="Hyperlink"/>
                  <w:sz w:val="22"/>
                  <w:szCs w:val="22"/>
                </w:rPr>
                <w:t>https</w:t>
              </w:r>
              <w:r w:rsidRPr="0088644B">
                <w:rPr>
                  <w:rStyle w:val="Hyperlink"/>
                  <w:sz w:val="22"/>
                  <w:szCs w:val="22"/>
                </w:rPr>
                <w:t>:</w:t>
              </w:r>
              <w:r w:rsidRPr="0088644B">
                <w:rPr>
                  <w:rStyle w:val="Hyperlink"/>
                  <w:sz w:val="22"/>
                  <w:szCs w:val="22"/>
                </w:rPr>
                <w:t>//git-</w:t>
              </w:r>
              <w:r w:rsidRPr="0088644B">
                <w:rPr>
                  <w:rStyle w:val="Hyperlink"/>
                  <w:sz w:val="22"/>
                  <w:szCs w:val="22"/>
                </w:rPr>
                <w:t>s</w:t>
              </w:r>
              <w:r w:rsidRPr="0088644B">
                <w:rPr>
                  <w:rStyle w:val="Hyperlink"/>
                  <w:sz w:val="22"/>
                  <w:szCs w:val="22"/>
                </w:rPr>
                <w:t>cm.com</w:t>
              </w:r>
              <w:r w:rsidRPr="0088644B">
                <w:rPr>
                  <w:sz w:val="22"/>
                  <w:szCs w:val="22"/>
                </w:rPr>
                <w:fldChar w:fldCharType="end"/>
              </w:r>
            </w:ins>
          </w:p>
          <w:p w14:paraId="3C9189B2" w14:textId="77777777" w:rsidR="00217751" w:rsidRPr="0088644B" w:rsidRDefault="00217751" w:rsidP="0012088D">
            <w:pPr>
              <w:cnfStyle w:val="000000000000" w:firstRow="0" w:lastRow="0" w:firstColumn="0" w:lastColumn="0" w:oddVBand="0" w:evenVBand="0" w:oddHBand="0" w:evenHBand="0" w:firstRowFirstColumn="0" w:firstRowLastColumn="0" w:lastRowFirstColumn="0" w:lastRowLastColumn="0"/>
              <w:rPr>
                <w:ins w:id="882" w:author="Microsoft Office User" w:date="2019-10-07T22:53:00Z"/>
                <w:sz w:val="22"/>
                <w:szCs w:val="22"/>
              </w:rPr>
            </w:pPr>
          </w:p>
          <w:p w14:paraId="365C3D45" w14:textId="77777777" w:rsidR="00217751" w:rsidRPr="0088644B" w:rsidRDefault="00217751" w:rsidP="0012088D">
            <w:pPr>
              <w:cnfStyle w:val="000000000000" w:firstRow="0" w:lastRow="0" w:firstColumn="0" w:lastColumn="0" w:oddVBand="0" w:evenVBand="0" w:oddHBand="0" w:evenHBand="0" w:firstRowFirstColumn="0" w:firstRowLastColumn="0" w:lastRowFirstColumn="0" w:lastRowLastColumn="0"/>
              <w:rPr>
                <w:ins w:id="883" w:author="Microsoft Office User" w:date="2019-10-07T22:53:00Z"/>
                <w:sz w:val="22"/>
                <w:szCs w:val="22"/>
              </w:rPr>
            </w:pPr>
            <w:ins w:id="884" w:author="Microsoft Office User" w:date="2019-10-07T22:53:00Z">
              <w:r w:rsidRPr="0088644B">
                <w:rPr>
                  <w:sz w:val="22"/>
                  <w:szCs w:val="22"/>
                </w:rPr>
                <w:fldChar w:fldCharType="begin"/>
              </w:r>
              <w:r w:rsidRPr="0088644B">
                <w:rPr>
                  <w:sz w:val="22"/>
                  <w:szCs w:val="22"/>
                </w:rPr>
                <w:instrText xml:space="preserve"> HYPERLINK "https://github.com/" </w:instrText>
              </w:r>
              <w:r w:rsidRPr="0088644B">
                <w:rPr>
                  <w:sz w:val="22"/>
                  <w:szCs w:val="22"/>
                </w:rPr>
                <w:fldChar w:fldCharType="separate"/>
              </w:r>
              <w:r w:rsidRPr="0088644B">
                <w:rPr>
                  <w:rStyle w:val="Hyperlink"/>
                  <w:sz w:val="22"/>
                  <w:szCs w:val="22"/>
                </w:rPr>
                <w:t>https://github.com</w:t>
              </w:r>
              <w:r w:rsidRPr="0088644B">
                <w:rPr>
                  <w:sz w:val="22"/>
                  <w:szCs w:val="22"/>
                </w:rPr>
                <w:fldChar w:fldCharType="end"/>
              </w:r>
            </w:ins>
          </w:p>
          <w:p w14:paraId="0BA73E1C" w14:textId="77777777" w:rsidR="00217751" w:rsidRPr="0088644B" w:rsidRDefault="00217751" w:rsidP="0012088D">
            <w:pPr>
              <w:cnfStyle w:val="000000000000" w:firstRow="0" w:lastRow="0" w:firstColumn="0" w:lastColumn="0" w:oddVBand="0" w:evenVBand="0" w:oddHBand="0" w:evenHBand="0" w:firstRowFirstColumn="0" w:firstRowLastColumn="0" w:lastRowFirstColumn="0" w:lastRowLastColumn="0"/>
              <w:rPr>
                <w:ins w:id="885" w:author="Microsoft Office User" w:date="2019-10-07T22:53:00Z"/>
                <w:sz w:val="22"/>
                <w:szCs w:val="22"/>
              </w:rPr>
            </w:pPr>
          </w:p>
        </w:tc>
      </w:tr>
      <w:tr w:rsidR="00217751" w14:paraId="7EACE20F" w14:textId="77777777" w:rsidTr="0012088D">
        <w:trPr>
          <w:cnfStyle w:val="000000100000" w:firstRow="0" w:lastRow="0" w:firstColumn="0" w:lastColumn="0" w:oddVBand="0" w:evenVBand="0" w:oddHBand="1" w:evenHBand="0" w:firstRowFirstColumn="0" w:firstRowLastColumn="0" w:lastRowFirstColumn="0" w:lastRowLastColumn="0"/>
          <w:ins w:id="886" w:author="Microsoft Office User" w:date="2019-10-07T22:53:00Z"/>
        </w:trPr>
        <w:tc>
          <w:tcPr>
            <w:cnfStyle w:val="001000000000" w:firstRow="0" w:lastRow="0" w:firstColumn="1" w:lastColumn="0" w:oddVBand="0" w:evenVBand="0" w:oddHBand="0" w:evenHBand="0" w:firstRowFirstColumn="0" w:firstRowLastColumn="0" w:lastRowFirstColumn="0" w:lastRowLastColumn="0"/>
            <w:tcW w:w="1737" w:type="dxa"/>
          </w:tcPr>
          <w:p w14:paraId="55A6F698" w14:textId="77777777" w:rsidR="00217751" w:rsidRPr="0088644B" w:rsidRDefault="00217751" w:rsidP="0012088D">
            <w:pPr>
              <w:spacing w:line="480" w:lineRule="auto"/>
              <w:rPr>
                <w:ins w:id="887" w:author="Microsoft Office User" w:date="2019-10-07T22:53:00Z"/>
                <w:sz w:val="22"/>
                <w:szCs w:val="22"/>
              </w:rPr>
            </w:pPr>
            <w:ins w:id="888" w:author="Microsoft Office User" w:date="2019-10-07T22:53:00Z">
              <w:r w:rsidRPr="0088644B">
                <w:rPr>
                  <w:sz w:val="22"/>
                  <w:szCs w:val="22"/>
                </w:rPr>
                <w:t xml:space="preserve">Experiment </w:t>
              </w:r>
              <w:r w:rsidRPr="005F4213">
                <w:rPr>
                  <w:sz w:val="22"/>
                  <w:szCs w:val="22"/>
                </w:rPr>
                <w:t>development</w:t>
              </w:r>
            </w:ins>
          </w:p>
        </w:tc>
        <w:tc>
          <w:tcPr>
            <w:tcW w:w="1966" w:type="dxa"/>
          </w:tcPr>
          <w:p w14:paraId="014F01E9" w14:textId="77777777" w:rsidR="00217751" w:rsidRPr="0088644B" w:rsidRDefault="00217751" w:rsidP="0012088D">
            <w:pPr>
              <w:spacing w:line="480" w:lineRule="auto"/>
              <w:cnfStyle w:val="000000100000" w:firstRow="0" w:lastRow="0" w:firstColumn="0" w:lastColumn="0" w:oddVBand="0" w:evenVBand="0" w:oddHBand="1" w:evenHBand="0" w:firstRowFirstColumn="0" w:firstRowLastColumn="0" w:lastRowFirstColumn="0" w:lastRowLastColumn="0"/>
              <w:rPr>
                <w:ins w:id="889" w:author="Microsoft Office User" w:date="2019-10-07T22:53:00Z"/>
                <w:sz w:val="22"/>
                <w:szCs w:val="22"/>
              </w:rPr>
            </w:pPr>
            <w:ins w:id="890" w:author="Microsoft Office User" w:date="2019-10-07T22:53:00Z">
              <w:r w:rsidRPr="005F4213">
                <w:rPr>
                  <w:sz w:val="22"/>
                  <w:szCs w:val="22"/>
                </w:rPr>
                <w:t>h</w:t>
              </w:r>
              <w:r w:rsidRPr="0088644B">
                <w:rPr>
                  <w:sz w:val="22"/>
                  <w:szCs w:val="22"/>
                </w:rPr>
                <w:t>tml/</w:t>
              </w:r>
              <w:proofErr w:type="spellStart"/>
              <w:r w:rsidRPr="0088644B">
                <w:rPr>
                  <w:sz w:val="22"/>
                  <w:szCs w:val="22"/>
                </w:rPr>
                <w:t>javascript</w:t>
              </w:r>
              <w:proofErr w:type="spellEnd"/>
              <w:r w:rsidRPr="0088644B">
                <w:rPr>
                  <w:sz w:val="22"/>
                  <w:szCs w:val="22"/>
                </w:rPr>
                <w:t>/</w:t>
              </w:r>
              <w:proofErr w:type="spellStart"/>
              <w:r w:rsidRPr="0088644B">
                <w:rPr>
                  <w:sz w:val="22"/>
                  <w:szCs w:val="22"/>
                </w:rPr>
                <w:t>css</w:t>
              </w:r>
              <w:proofErr w:type="spellEnd"/>
            </w:ins>
          </w:p>
        </w:tc>
        <w:tc>
          <w:tcPr>
            <w:tcW w:w="4207" w:type="dxa"/>
          </w:tcPr>
          <w:p w14:paraId="4F08EF35" w14:textId="77777777" w:rsidR="00217751" w:rsidRPr="0088644B" w:rsidRDefault="00217751" w:rsidP="0012088D">
            <w:pPr>
              <w:cnfStyle w:val="000000100000" w:firstRow="0" w:lastRow="0" w:firstColumn="0" w:lastColumn="0" w:oddVBand="0" w:evenVBand="0" w:oddHBand="1" w:evenHBand="0" w:firstRowFirstColumn="0" w:firstRowLastColumn="0" w:lastRowFirstColumn="0" w:lastRowLastColumn="0"/>
              <w:rPr>
                <w:ins w:id="891" w:author="Microsoft Office User" w:date="2019-10-07T22:53:00Z"/>
                <w:sz w:val="22"/>
                <w:szCs w:val="22"/>
              </w:rPr>
            </w:pPr>
            <w:ins w:id="892" w:author="Microsoft Office User" w:date="2019-10-07T22:53:00Z">
              <w:r w:rsidRPr="0088644B">
                <w:rPr>
                  <w:sz w:val="22"/>
                  <w:szCs w:val="22"/>
                </w:rPr>
                <w:fldChar w:fldCharType="begin"/>
              </w:r>
              <w:r w:rsidRPr="0088644B">
                <w:rPr>
                  <w:sz w:val="22"/>
                  <w:szCs w:val="22"/>
                </w:rPr>
                <w:instrText xml:space="preserve"> HYPERLINK "https://www.w3schools.com/html/default.asp" </w:instrText>
              </w:r>
              <w:r w:rsidRPr="0088644B">
                <w:rPr>
                  <w:sz w:val="22"/>
                  <w:szCs w:val="22"/>
                </w:rPr>
                <w:fldChar w:fldCharType="separate"/>
              </w:r>
              <w:r w:rsidRPr="0088644B">
                <w:rPr>
                  <w:rStyle w:val="Hyperlink"/>
                  <w:sz w:val="22"/>
                  <w:szCs w:val="22"/>
                </w:rPr>
                <w:t>https://www.w3schools.com/html/default.asp</w:t>
              </w:r>
              <w:r w:rsidRPr="0088644B">
                <w:rPr>
                  <w:sz w:val="22"/>
                  <w:szCs w:val="22"/>
                </w:rPr>
                <w:fldChar w:fldCharType="end"/>
              </w:r>
            </w:ins>
          </w:p>
          <w:p w14:paraId="24CD9A80" w14:textId="77777777" w:rsidR="00217751" w:rsidRPr="0088644B" w:rsidRDefault="00217751" w:rsidP="0012088D">
            <w:pPr>
              <w:spacing w:line="480" w:lineRule="auto"/>
              <w:cnfStyle w:val="000000100000" w:firstRow="0" w:lastRow="0" w:firstColumn="0" w:lastColumn="0" w:oddVBand="0" w:evenVBand="0" w:oddHBand="1" w:evenHBand="0" w:firstRowFirstColumn="0" w:firstRowLastColumn="0" w:lastRowFirstColumn="0" w:lastRowLastColumn="0"/>
              <w:rPr>
                <w:ins w:id="893" w:author="Microsoft Office User" w:date="2019-10-07T22:53:00Z"/>
                <w:sz w:val="22"/>
                <w:szCs w:val="22"/>
              </w:rPr>
            </w:pPr>
          </w:p>
        </w:tc>
      </w:tr>
      <w:tr w:rsidR="00217751" w14:paraId="4EA58E44" w14:textId="77777777" w:rsidTr="0012088D">
        <w:trPr>
          <w:ins w:id="894" w:author="Microsoft Office User" w:date="2019-10-07T22:53:00Z"/>
        </w:trPr>
        <w:tc>
          <w:tcPr>
            <w:cnfStyle w:val="001000000000" w:firstRow="0" w:lastRow="0" w:firstColumn="1" w:lastColumn="0" w:oddVBand="0" w:evenVBand="0" w:oddHBand="0" w:evenHBand="0" w:firstRowFirstColumn="0" w:firstRowLastColumn="0" w:lastRowFirstColumn="0" w:lastRowLastColumn="0"/>
            <w:tcW w:w="1737" w:type="dxa"/>
          </w:tcPr>
          <w:p w14:paraId="4969572E" w14:textId="77777777" w:rsidR="00217751" w:rsidRPr="0088644B" w:rsidRDefault="00217751" w:rsidP="0012088D">
            <w:pPr>
              <w:spacing w:line="480" w:lineRule="auto"/>
              <w:rPr>
                <w:ins w:id="895" w:author="Microsoft Office User" w:date="2019-10-07T22:53:00Z"/>
                <w:sz w:val="22"/>
                <w:szCs w:val="22"/>
              </w:rPr>
            </w:pPr>
            <w:ins w:id="896" w:author="Microsoft Office User" w:date="2019-10-07T22:53:00Z">
              <w:r w:rsidRPr="005F4213">
                <w:rPr>
                  <w:sz w:val="22"/>
                  <w:szCs w:val="22"/>
                </w:rPr>
                <w:t>Mechanical Turk inter</w:t>
              </w:r>
              <w:r w:rsidRPr="006B526A">
                <w:rPr>
                  <w:sz w:val="22"/>
                  <w:szCs w:val="22"/>
                </w:rPr>
                <w:t>face</w:t>
              </w:r>
            </w:ins>
          </w:p>
        </w:tc>
        <w:tc>
          <w:tcPr>
            <w:tcW w:w="1966" w:type="dxa"/>
          </w:tcPr>
          <w:p w14:paraId="694251C1" w14:textId="77777777" w:rsidR="00217751" w:rsidRPr="0088644B" w:rsidRDefault="00217751" w:rsidP="0012088D">
            <w:pPr>
              <w:spacing w:line="480" w:lineRule="auto"/>
              <w:cnfStyle w:val="000000000000" w:firstRow="0" w:lastRow="0" w:firstColumn="0" w:lastColumn="0" w:oddVBand="0" w:evenVBand="0" w:oddHBand="0" w:evenHBand="0" w:firstRowFirstColumn="0" w:firstRowLastColumn="0" w:lastRowFirstColumn="0" w:lastRowLastColumn="0"/>
              <w:rPr>
                <w:ins w:id="897" w:author="Microsoft Office User" w:date="2019-10-07T22:53:00Z"/>
                <w:sz w:val="22"/>
                <w:szCs w:val="22"/>
              </w:rPr>
            </w:pPr>
            <w:proofErr w:type="spellStart"/>
            <w:ins w:id="898" w:author="Microsoft Office User" w:date="2019-10-07T22:53:00Z">
              <w:r w:rsidRPr="005F4213">
                <w:rPr>
                  <w:sz w:val="22"/>
                  <w:szCs w:val="22"/>
                </w:rPr>
                <w:t>s</w:t>
              </w:r>
              <w:r w:rsidRPr="006B526A">
                <w:rPr>
                  <w:sz w:val="22"/>
                  <w:szCs w:val="22"/>
                </w:rPr>
                <w:t>upersubmi</w:t>
              </w:r>
              <w:r w:rsidRPr="002F2ED9">
                <w:rPr>
                  <w:sz w:val="22"/>
                  <w:szCs w:val="22"/>
                </w:rPr>
                <w:t>terator</w:t>
              </w:r>
              <w:proofErr w:type="spellEnd"/>
            </w:ins>
          </w:p>
        </w:tc>
        <w:tc>
          <w:tcPr>
            <w:tcW w:w="4207" w:type="dxa"/>
          </w:tcPr>
          <w:p w14:paraId="30475558" w14:textId="77777777" w:rsidR="00217751" w:rsidRPr="0088644B" w:rsidRDefault="00217751" w:rsidP="0012088D">
            <w:pPr>
              <w:cnfStyle w:val="000000000000" w:firstRow="0" w:lastRow="0" w:firstColumn="0" w:lastColumn="0" w:oddVBand="0" w:evenVBand="0" w:oddHBand="0" w:evenHBand="0" w:firstRowFirstColumn="0" w:firstRowLastColumn="0" w:lastRowFirstColumn="0" w:lastRowLastColumn="0"/>
              <w:rPr>
                <w:ins w:id="899" w:author="Microsoft Office User" w:date="2019-10-07T22:53:00Z"/>
                <w:sz w:val="22"/>
                <w:szCs w:val="22"/>
              </w:rPr>
            </w:pPr>
            <w:ins w:id="900" w:author="Microsoft Office User" w:date="2019-10-07T22:53:00Z">
              <w:r w:rsidRPr="0088644B">
                <w:rPr>
                  <w:sz w:val="22"/>
                  <w:szCs w:val="22"/>
                </w:rPr>
                <w:fldChar w:fldCharType="begin"/>
              </w:r>
              <w:r w:rsidRPr="0088644B">
                <w:rPr>
                  <w:sz w:val="22"/>
                  <w:szCs w:val="22"/>
                </w:rPr>
                <w:instrText xml:space="preserve"> HYPERLINK "https://github.com/sebschu/Submiterator" </w:instrText>
              </w:r>
              <w:r w:rsidRPr="0088644B">
                <w:rPr>
                  <w:sz w:val="22"/>
                  <w:szCs w:val="22"/>
                </w:rPr>
                <w:fldChar w:fldCharType="separate"/>
              </w:r>
              <w:r w:rsidRPr="0088644B">
                <w:rPr>
                  <w:rStyle w:val="Hyperlink"/>
                  <w:sz w:val="22"/>
                  <w:szCs w:val="22"/>
                </w:rPr>
                <w:t>https://github.com/sebschu/Submiterator</w:t>
              </w:r>
              <w:r w:rsidRPr="0088644B">
                <w:rPr>
                  <w:sz w:val="22"/>
                  <w:szCs w:val="22"/>
                </w:rPr>
                <w:fldChar w:fldCharType="end"/>
              </w:r>
            </w:ins>
          </w:p>
          <w:p w14:paraId="3BA1F0F4" w14:textId="77777777" w:rsidR="00217751" w:rsidRPr="0088644B" w:rsidRDefault="00217751" w:rsidP="0012088D">
            <w:pPr>
              <w:spacing w:line="480" w:lineRule="auto"/>
              <w:cnfStyle w:val="000000000000" w:firstRow="0" w:lastRow="0" w:firstColumn="0" w:lastColumn="0" w:oddVBand="0" w:evenVBand="0" w:oddHBand="0" w:evenHBand="0" w:firstRowFirstColumn="0" w:firstRowLastColumn="0" w:lastRowFirstColumn="0" w:lastRowLastColumn="0"/>
              <w:rPr>
                <w:ins w:id="901" w:author="Microsoft Office User" w:date="2019-10-07T22:53:00Z"/>
                <w:sz w:val="22"/>
                <w:szCs w:val="22"/>
              </w:rPr>
            </w:pPr>
          </w:p>
        </w:tc>
      </w:tr>
      <w:tr w:rsidR="00217751" w14:paraId="4F33B515" w14:textId="77777777" w:rsidTr="0012088D">
        <w:trPr>
          <w:cnfStyle w:val="000000100000" w:firstRow="0" w:lastRow="0" w:firstColumn="0" w:lastColumn="0" w:oddVBand="0" w:evenVBand="0" w:oddHBand="1" w:evenHBand="0" w:firstRowFirstColumn="0" w:firstRowLastColumn="0" w:lastRowFirstColumn="0" w:lastRowLastColumn="0"/>
          <w:ins w:id="902" w:author="Microsoft Office User" w:date="2019-10-07T22:53:00Z"/>
        </w:trPr>
        <w:tc>
          <w:tcPr>
            <w:cnfStyle w:val="001000000000" w:firstRow="0" w:lastRow="0" w:firstColumn="1" w:lastColumn="0" w:oddVBand="0" w:evenVBand="0" w:oddHBand="0" w:evenHBand="0" w:firstRowFirstColumn="0" w:firstRowLastColumn="0" w:lastRowFirstColumn="0" w:lastRowLastColumn="0"/>
            <w:tcW w:w="1737" w:type="dxa"/>
          </w:tcPr>
          <w:p w14:paraId="404FA770" w14:textId="77777777" w:rsidR="00217751" w:rsidRPr="0088644B" w:rsidRDefault="00217751" w:rsidP="0012088D">
            <w:pPr>
              <w:spacing w:line="480" w:lineRule="auto"/>
              <w:rPr>
                <w:ins w:id="903" w:author="Microsoft Office User" w:date="2019-10-07T22:53:00Z"/>
                <w:sz w:val="22"/>
                <w:szCs w:val="22"/>
              </w:rPr>
            </w:pPr>
            <w:ins w:id="904" w:author="Microsoft Office User" w:date="2019-10-07T22:53:00Z">
              <w:r w:rsidRPr="005F4213">
                <w:rPr>
                  <w:sz w:val="22"/>
                  <w:szCs w:val="22"/>
                </w:rPr>
                <w:t>Data analysis</w:t>
              </w:r>
            </w:ins>
          </w:p>
        </w:tc>
        <w:tc>
          <w:tcPr>
            <w:tcW w:w="1966" w:type="dxa"/>
          </w:tcPr>
          <w:p w14:paraId="4AD73A45" w14:textId="77777777" w:rsidR="00217751" w:rsidRPr="006B526A" w:rsidRDefault="00217751" w:rsidP="0012088D">
            <w:pPr>
              <w:spacing w:line="480" w:lineRule="auto"/>
              <w:cnfStyle w:val="000000100000" w:firstRow="0" w:lastRow="0" w:firstColumn="0" w:lastColumn="0" w:oddVBand="0" w:evenVBand="0" w:oddHBand="1" w:evenHBand="0" w:firstRowFirstColumn="0" w:firstRowLastColumn="0" w:lastRowFirstColumn="0" w:lastRowLastColumn="0"/>
              <w:rPr>
                <w:ins w:id="905" w:author="Microsoft Office User" w:date="2019-10-07T22:53:00Z"/>
                <w:sz w:val="22"/>
                <w:szCs w:val="22"/>
              </w:rPr>
            </w:pPr>
            <w:ins w:id="906" w:author="Microsoft Office User" w:date="2019-10-07T22:53:00Z">
              <w:r w:rsidRPr="005F4213">
                <w:rPr>
                  <w:sz w:val="22"/>
                  <w:szCs w:val="22"/>
                </w:rPr>
                <w:t>R</w:t>
              </w:r>
            </w:ins>
          </w:p>
          <w:p w14:paraId="3DE346F4" w14:textId="77777777" w:rsidR="00217751" w:rsidRPr="0088644B" w:rsidRDefault="00217751" w:rsidP="0012088D">
            <w:pPr>
              <w:spacing w:line="480" w:lineRule="auto"/>
              <w:cnfStyle w:val="000000100000" w:firstRow="0" w:lastRow="0" w:firstColumn="0" w:lastColumn="0" w:oddVBand="0" w:evenVBand="0" w:oddHBand="1" w:evenHBand="0" w:firstRowFirstColumn="0" w:firstRowLastColumn="0" w:lastRowFirstColumn="0" w:lastRowLastColumn="0"/>
              <w:rPr>
                <w:ins w:id="907" w:author="Microsoft Office User" w:date="2019-10-07T22:53:00Z"/>
                <w:sz w:val="22"/>
                <w:szCs w:val="22"/>
              </w:rPr>
            </w:pPr>
            <w:proofErr w:type="spellStart"/>
            <w:ins w:id="908" w:author="Microsoft Office User" w:date="2019-10-07T22:53:00Z">
              <w:r w:rsidRPr="002F2ED9">
                <w:rPr>
                  <w:sz w:val="22"/>
                  <w:szCs w:val="22"/>
                </w:rPr>
                <w:t>RStudio</w:t>
              </w:r>
              <w:proofErr w:type="spellEnd"/>
            </w:ins>
          </w:p>
        </w:tc>
        <w:tc>
          <w:tcPr>
            <w:tcW w:w="4207" w:type="dxa"/>
          </w:tcPr>
          <w:p w14:paraId="5325C8F8" w14:textId="77777777" w:rsidR="00217751" w:rsidRPr="0088644B" w:rsidRDefault="00217751" w:rsidP="0012088D">
            <w:pPr>
              <w:cnfStyle w:val="000000100000" w:firstRow="0" w:lastRow="0" w:firstColumn="0" w:lastColumn="0" w:oddVBand="0" w:evenVBand="0" w:oddHBand="1" w:evenHBand="0" w:firstRowFirstColumn="0" w:firstRowLastColumn="0" w:lastRowFirstColumn="0" w:lastRowLastColumn="0"/>
              <w:rPr>
                <w:ins w:id="909" w:author="Microsoft Office User" w:date="2019-10-07T22:53:00Z"/>
                <w:sz w:val="22"/>
                <w:szCs w:val="22"/>
              </w:rPr>
            </w:pPr>
            <w:ins w:id="910" w:author="Microsoft Office User" w:date="2019-10-07T22:53:00Z">
              <w:r w:rsidRPr="0088644B">
                <w:rPr>
                  <w:sz w:val="22"/>
                  <w:szCs w:val="22"/>
                </w:rPr>
                <w:fldChar w:fldCharType="begin"/>
              </w:r>
              <w:r w:rsidRPr="0088644B">
                <w:rPr>
                  <w:sz w:val="22"/>
                  <w:szCs w:val="22"/>
                </w:rPr>
                <w:instrText xml:space="preserve"> HYPERLINK "https://www.r-project.org/" </w:instrText>
              </w:r>
              <w:r w:rsidRPr="0088644B">
                <w:rPr>
                  <w:sz w:val="22"/>
                  <w:szCs w:val="22"/>
                </w:rPr>
                <w:fldChar w:fldCharType="separate"/>
              </w:r>
              <w:r w:rsidRPr="0088644B">
                <w:rPr>
                  <w:rStyle w:val="Hyperlink"/>
                  <w:sz w:val="22"/>
                  <w:szCs w:val="22"/>
                </w:rPr>
                <w:t>https://www.r-project.org</w:t>
              </w:r>
              <w:r w:rsidRPr="0088644B">
                <w:rPr>
                  <w:sz w:val="22"/>
                  <w:szCs w:val="22"/>
                </w:rPr>
                <w:fldChar w:fldCharType="end"/>
              </w:r>
              <w:r w:rsidRPr="0088644B">
                <w:rPr>
                  <w:sz w:val="22"/>
                  <w:szCs w:val="22"/>
                </w:rPr>
                <w:br/>
              </w:r>
              <w:r w:rsidRPr="0088644B">
                <w:rPr>
                  <w:sz w:val="22"/>
                  <w:szCs w:val="22"/>
                </w:rPr>
                <w:br/>
              </w:r>
              <w:r w:rsidRPr="0088644B">
                <w:rPr>
                  <w:sz w:val="22"/>
                  <w:szCs w:val="22"/>
                </w:rPr>
                <w:fldChar w:fldCharType="begin"/>
              </w:r>
              <w:r w:rsidRPr="0088644B">
                <w:rPr>
                  <w:sz w:val="22"/>
                  <w:szCs w:val="22"/>
                </w:rPr>
                <w:instrText xml:space="preserve"> HYPERLINK "https://rstudio.com/" </w:instrText>
              </w:r>
              <w:r w:rsidRPr="0088644B">
                <w:rPr>
                  <w:sz w:val="22"/>
                  <w:szCs w:val="22"/>
                </w:rPr>
                <w:fldChar w:fldCharType="separate"/>
              </w:r>
              <w:r w:rsidRPr="0088644B">
                <w:rPr>
                  <w:rStyle w:val="Hyperlink"/>
                  <w:sz w:val="22"/>
                  <w:szCs w:val="22"/>
                </w:rPr>
                <w:t>https://rstudio.com</w:t>
              </w:r>
              <w:r w:rsidRPr="0088644B">
                <w:rPr>
                  <w:sz w:val="22"/>
                  <w:szCs w:val="22"/>
                </w:rPr>
                <w:fldChar w:fldCharType="end"/>
              </w:r>
            </w:ins>
          </w:p>
          <w:p w14:paraId="6B9BB320" w14:textId="77777777" w:rsidR="00217751" w:rsidRPr="0088644B" w:rsidRDefault="00217751" w:rsidP="0012088D">
            <w:pPr>
              <w:cnfStyle w:val="000000100000" w:firstRow="0" w:lastRow="0" w:firstColumn="0" w:lastColumn="0" w:oddVBand="0" w:evenVBand="0" w:oddHBand="1" w:evenHBand="0" w:firstRowFirstColumn="0" w:firstRowLastColumn="0" w:lastRowFirstColumn="0" w:lastRowLastColumn="0"/>
              <w:rPr>
                <w:ins w:id="911" w:author="Microsoft Office User" w:date="2019-10-07T22:53:00Z"/>
                <w:sz w:val="22"/>
                <w:szCs w:val="22"/>
              </w:rPr>
            </w:pPr>
          </w:p>
        </w:tc>
      </w:tr>
      <w:tr w:rsidR="00217751" w14:paraId="25EDC027" w14:textId="77777777" w:rsidTr="0012088D">
        <w:trPr>
          <w:ins w:id="912" w:author="Microsoft Office User" w:date="2019-10-07T22:53:00Z"/>
        </w:trPr>
        <w:tc>
          <w:tcPr>
            <w:cnfStyle w:val="001000000000" w:firstRow="0" w:lastRow="0" w:firstColumn="1" w:lastColumn="0" w:oddVBand="0" w:evenVBand="0" w:oddHBand="0" w:evenHBand="0" w:firstRowFirstColumn="0" w:firstRowLastColumn="0" w:lastRowFirstColumn="0" w:lastRowLastColumn="0"/>
            <w:tcW w:w="1737" w:type="dxa"/>
          </w:tcPr>
          <w:p w14:paraId="0DB6B42F" w14:textId="77777777" w:rsidR="00217751" w:rsidRPr="0088644B" w:rsidRDefault="00217751" w:rsidP="0012088D">
            <w:pPr>
              <w:spacing w:line="480" w:lineRule="auto"/>
              <w:rPr>
                <w:ins w:id="913" w:author="Microsoft Office User" w:date="2019-10-07T22:53:00Z"/>
                <w:sz w:val="22"/>
                <w:szCs w:val="22"/>
              </w:rPr>
            </w:pPr>
            <w:ins w:id="914" w:author="Microsoft Office User" w:date="2019-10-07T22:53:00Z">
              <w:r w:rsidRPr="0088644B">
                <w:rPr>
                  <w:sz w:val="22"/>
                  <w:szCs w:val="22"/>
                </w:rPr>
                <w:lastRenderedPageBreak/>
                <w:t>Pre-registration</w:t>
              </w:r>
            </w:ins>
          </w:p>
        </w:tc>
        <w:tc>
          <w:tcPr>
            <w:tcW w:w="1966" w:type="dxa"/>
          </w:tcPr>
          <w:p w14:paraId="352B227A" w14:textId="77777777" w:rsidR="00217751" w:rsidRPr="0088644B" w:rsidRDefault="00217751" w:rsidP="0012088D">
            <w:pPr>
              <w:spacing w:line="480" w:lineRule="auto"/>
              <w:cnfStyle w:val="000000000000" w:firstRow="0" w:lastRow="0" w:firstColumn="0" w:lastColumn="0" w:oddVBand="0" w:evenVBand="0" w:oddHBand="0" w:evenHBand="0" w:firstRowFirstColumn="0" w:firstRowLastColumn="0" w:lastRowFirstColumn="0" w:lastRowLastColumn="0"/>
              <w:rPr>
                <w:ins w:id="915" w:author="Microsoft Office User" w:date="2019-10-07T22:53:00Z"/>
                <w:sz w:val="22"/>
                <w:szCs w:val="22"/>
              </w:rPr>
            </w:pPr>
            <w:ins w:id="916" w:author="Microsoft Office User" w:date="2019-10-07T22:53:00Z">
              <w:r w:rsidRPr="0088644B">
                <w:rPr>
                  <w:sz w:val="22"/>
                  <w:szCs w:val="22"/>
                </w:rPr>
                <w:t>Open Science Framework</w:t>
              </w:r>
            </w:ins>
          </w:p>
        </w:tc>
        <w:tc>
          <w:tcPr>
            <w:tcW w:w="4207" w:type="dxa"/>
          </w:tcPr>
          <w:p w14:paraId="52D66D06" w14:textId="77777777" w:rsidR="00217751" w:rsidRPr="0088644B" w:rsidRDefault="00217751" w:rsidP="0012088D">
            <w:pPr>
              <w:cnfStyle w:val="000000000000" w:firstRow="0" w:lastRow="0" w:firstColumn="0" w:lastColumn="0" w:oddVBand="0" w:evenVBand="0" w:oddHBand="0" w:evenHBand="0" w:firstRowFirstColumn="0" w:firstRowLastColumn="0" w:lastRowFirstColumn="0" w:lastRowLastColumn="0"/>
              <w:rPr>
                <w:ins w:id="917" w:author="Microsoft Office User" w:date="2019-10-07T22:53:00Z"/>
                <w:sz w:val="22"/>
                <w:szCs w:val="22"/>
              </w:rPr>
            </w:pPr>
            <w:ins w:id="918" w:author="Microsoft Office User" w:date="2019-10-07T22:53:00Z">
              <w:r w:rsidRPr="0088644B">
                <w:rPr>
                  <w:sz w:val="22"/>
                  <w:szCs w:val="22"/>
                </w:rPr>
                <w:fldChar w:fldCharType="begin"/>
              </w:r>
              <w:r w:rsidRPr="0088644B">
                <w:rPr>
                  <w:sz w:val="22"/>
                  <w:szCs w:val="22"/>
                </w:rPr>
                <w:instrText xml:space="preserve"> HYPERLINK "https://osf.io/" </w:instrText>
              </w:r>
              <w:r w:rsidRPr="0088644B">
                <w:rPr>
                  <w:sz w:val="22"/>
                  <w:szCs w:val="22"/>
                </w:rPr>
                <w:fldChar w:fldCharType="separate"/>
              </w:r>
              <w:r w:rsidRPr="0088644B">
                <w:rPr>
                  <w:rStyle w:val="Hyperlink"/>
                  <w:sz w:val="22"/>
                  <w:szCs w:val="22"/>
                </w:rPr>
                <w:t>https://osf.io</w:t>
              </w:r>
              <w:r w:rsidRPr="0088644B">
                <w:rPr>
                  <w:sz w:val="22"/>
                  <w:szCs w:val="22"/>
                </w:rPr>
                <w:fldChar w:fldCharType="end"/>
              </w:r>
            </w:ins>
          </w:p>
          <w:p w14:paraId="07215CB2" w14:textId="77777777" w:rsidR="00217751" w:rsidRPr="0088644B" w:rsidRDefault="00217751" w:rsidP="0012088D">
            <w:pPr>
              <w:spacing w:line="480" w:lineRule="auto"/>
              <w:cnfStyle w:val="000000000000" w:firstRow="0" w:lastRow="0" w:firstColumn="0" w:lastColumn="0" w:oddVBand="0" w:evenVBand="0" w:oddHBand="0" w:evenHBand="0" w:firstRowFirstColumn="0" w:firstRowLastColumn="0" w:lastRowFirstColumn="0" w:lastRowLastColumn="0"/>
              <w:rPr>
                <w:ins w:id="919" w:author="Microsoft Office User" w:date="2019-10-07T22:53:00Z"/>
                <w:sz w:val="22"/>
                <w:szCs w:val="22"/>
              </w:rPr>
            </w:pPr>
          </w:p>
        </w:tc>
      </w:tr>
    </w:tbl>
    <w:p w14:paraId="69CF8779" w14:textId="77777777" w:rsidR="00217751" w:rsidRDefault="00217751" w:rsidP="00217751">
      <w:pPr>
        <w:spacing w:line="480" w:lineRule="auto"/>
        <w:rPr>
          <w:ins w:id="920" w:author="Microsoft Office User" w:date="2019-10-07T22:14:00Z"/>
        </w:rPr>
        <w:pPrChange w:id="921" w:author="Microsoft Office User" w:date="2019-10-07T22:53:00Z">
          <w:pPr>
            <w:spacing w:line="480" w:lineRule="auto"/>
            <w:ind w:firstLine="720"/>
          </w:pPr>
        </w:pPrChange>
      </w:pPr>
    </w:p>
    <w:p w14:paraId="28D91AA8" w14:textId="46F2385F" w:rsidR="00452F1A" w:rsidRPr="0083301C" w:rsidRDefault="00452F1A" w:rsidP="00452F1A">
      <w:pPr>
        <w:pStyle w:val="Heading2"/>
        <w:spacing w:line="480" w:lineRule="auto"/>
        <w:rPr>
          <w:ins w:id="922" w:author="Microsoft Office User" w:date="2019-10-07T22:14:00Z"/>
          <w:rFonts w:ascii="Times New Roman" w:hAnsi="Times New Roman" w:cs="Times New Roman"/>
        </w:rPr>
      </w:pPr>
      <w:ins w:id="923" w:author="Microsoft Office User" w:date="2019-10-07T22:14:00Z">
        <w:r>
          <w:rPr>
            <w:rFonts w:ascii="Times New Roman" w:hAnsi="Times New Roman" w:cs="Times New Roman"/>
          </w:rPr>
          <w:t>5</w:t>
        </w:r>
        <w:r w:rsidRPr="0083301C">
          <w:rPr>
            <w:rFonts w:ascii="Times New Roman" w:hAnsi="Times New Roman" w:cs="Times New Roman"/>
          </w:rPr>
          <w:t>.</w:t>
        </w:r>
        <w:r>
          <w:rPr>
            <w:rFonts w:ascii="Times New Roman" w:hAnsi="Times New Roman" w:cs="Times New Roman"/>
          </w:rPr>
          <w:t>3</w:t>
        </w:r>
        <w:r w:rsidRPr="0083301C">
          <w:rPr>
            <w:rFonts w:ascii="Times New Roman" w:hAnsi="Times New Roman" w:cs="Times New Roman"/>
          </w:rPr>
          <w:t xml:space="preserve"> </w:t>
        </w:r>
      </w:ins>
      <w:ins w:id="924" w:author="Microsoft Office User" w:date="2019-10-07T22:15:00Z">
        <w:r>
          <w:rPr>
            <w:rFonts w:ascii="Times New Roman" w:hAnsi="Times New Roman" w:cs="Times New Roman"/>
          </w:rPr>
          <w:t xml:space="preserve">Adopting the </w:t>
        </w:r>
      </w:ins>
      <w:ins w:id="925" w:author="Microsoft Office User" w:date="2019-10-07T22:17:00Z">
        <w:r>
          <w:rPr>
            <w:rFonts w:ascii="Times New Roman" w:hAnsi="Times New Roman" w:cs="Times New Roman"/>
          </w:rPr>
          <w:t xml:space="preserve">organizational </w:t>
        </w:r>
      </w:ins>
      <w:ins w:id="926" w:author="Microsoft Office User" w:date="2019-10-07T22:28:00Z">
        <w:r w:rsidR="00212CAA">
          <w:rPr>
            <w:rFonts w:ascii="Times New Roman" w:hAnsi="Times New Roman" w:cs="Times New Roman"/>
          </w:rPr>
          <w:t>framework</w:t>
        </w:r>
      </w:ins>
    </w:p>
    <w:p w14:paraId="58376DB4" w14:textId="727C848D" w:rsidR="00006203" w:rsidRDefault="00452F1A" w:rsidP="00D42DAF">
      <w:pPr>
        <w:spacing w:line="480" w:lineRule="auto"/>
        <w:ind w:firstLine="720"/>
        <w:pPrChange w:id="927" w:author="Microsoft Office User" w:date="2019-10-07T22:55:00Z">
          <w:pPr>
            <w:spacing w:line="480" w:lineRule="auto"/>
          </w:pPr>
        </w:pPrChange>
      </w:pPr>
      <w:ins w:id="928" w:author="Microsoft Office User" w:date="2019-10-07T22:15:00Z">
        <w:r>
          <w:t xml:space="preserve">We are aware </w:t>
        </w:r>
      </w:ins>
      <w:ins w:id="929" w:author="Microsoft Office User" w:date="2019-10-07T22:16:00Z">
        <w:r>
          <w:t>of the steep learning curve involved in adopting the workflow outlined in this DMUC for those who have never used any of the</w:t>
        </w:r>
      </w:ins>
      <w:ins w:id="930" w:author="Microsoft Office User" w:date="2019-10-07T22:18:00Z">
        <w:r>
          <w:t xml:space="preserve"> described</w:t>
        </w:r>
      </w:ins>
      <w:ins w:id="931" w:author="Microsoft Office User" w:date="2019-10-07T22:16:00Z">
        <w:r>
          <w:t xml:space="preserve"> tools, but we believe it is worth it in the long run</w:t>
        </w:r>
      </w:ins>
      <w:ins w:id="932" w:author="Microsoft Office User" w:date="2019-10-07T22:23:00Z">
        <w:r>
          <w:t xml:space="preserve"> for all the reasons</w:t>
        </w:r>
      </w:ins>
      <w:ins w:id="933" w:author="Microsoft Office User" w:date="2019-10-07T22:17:00Z">
        <w:r>
          <w:t xml:space="preserve"> </w:t>
        </w:r>
      </w:ins>
      <w:ins w:id="934" w:author="Microsoft Office User" w:date="2019-10-07T22:23:00Z">
        <w:r>
          <w:t>discussed in th</w:t>
        </w:r>
      </w:ins>
      <w:ins w:id="935" w:author="Microsoft Office User" w:date="2019-10-07T22:24:00Z">
        <w:r>
          <w:t>is</w:t>
        </w:r>
      </w:ins>
      <w:ins w:id="936" w:author="Microsoft Office User" w:date="2019-10-07T22:23:00Z">
        <w:r>
          <w:t xml:space="preserve"> chapter</w:t>
        </w:r>
      </w:ins>
      <w:ins w:id="937" w:author="Microsoft Office User" w:date="2019-10-07T22:24:00Z">
        <w:r>
          <w:t xml:space="preserve">. </w:t>
        </w:r>
      </w:ins>
      <w:ins w:id="938" w:author="Microsoft Office User" w:date="2019-10-07T22:29:00Z">
        <w:r w:rsidR="00212CAA">
          <w:t xml:space="preserve">The reader need not adopt </w:t>
        </w:r>
      </w:ins>
      <w:ins w:id="939" w:author="Microsoft Office User" w:date="2019-10-07T22:30:00Z">
        <w:r w:rsidR="00212CAA">
          <w:t>all components of the framework at once.</w:t>
        </w:r>
      </w:ins>
      <w:ins w:id="940" w:author="Microsoft Office User" w:date="2019-10-07T22:51:00Z">
        <w:r w:rsidR="00217751">
          <w:t xml:space="preserve"> </w:t>
        </w:r>
        <w:r w:rsidR="00217751">
          <w:fldChar w:fldCharType="begin"/>
        </w:r>
        <w:r w:rsidR="00217751">
          <w:instrText xml:space="preserve"> REF _Ref21381094 \h </w:instrText>
        </w:r>
      </w:ins>
      <w:r w:rsidR="00217751">
        <w:fldChar w:fldCharType="separate"/>
      </w:r>
      <w:ins w:id="941" w:author="Microsoft Office User" w:date="2019-10-07T22:51:00Z">
        <w:r w:rsidR="00217751">
          <w:t xml:space="preserve">Table </w:t>
        </w:r>
        <w:r w:rsidR="00217751">
          <w:rPr>
            <w:noProof/>
          </w:rPr>
          <w:t>1</w:t>
        </w:r>
        <w:r w:rsidR="00217751">
          <w:fldChar w:fldCharType="end"/>
        </w:r>
        <w:r w:rsidR="00217751">
          <w:t xml:space="preserve"> provides an overview of the tools we discussed</w:t>
        </w:r>
      </w:ins>
      <w:ins w:id="942" w:author="Microsoft Office User" w:date="2019-10-07T22:56:00Z">
        <w:r w:rsidR="006428F4">
          <w:t>.</w:t>
        </w:r>
      </w:ins>
      <w:ins w:id="943" w:author="Microsoft Office User" w:date="2019-10-07T22:52:00Z">
        <w:r w:rsidR="00217751">
          <w:t xml:space="preserve"> </w:t>
        </w:r>
      </w:ins>
      <w:ins w:id="944" w:author="Microsoft Office User" w:date="2019-10-07T22:56:00Z">
        <w:r w:rsidR="006428F4">
          <w:t>Y</w:t>
        </w:r>
      </w:ins>
      <w:ins w:id="945" w:author="Microsoft Office User" w:date="2019-10-07T22:55:00Z">
        <w:r w:rsidR="00D42DAF">
          <w:t xml:space="preserve">ou can add </w:t>
        </w:r>
      </w:ins>
      <w:ins w:id="946" w:author="Microsoft Office User" w:date="2019-10-07T22:52:00Z">
        <w:r w:rsidR="00217751">
          <w:t xml:space="preserve">these tools to </w:t>
        </w:r>
      </w:ins>
      <w:ins w:id="947" w:author="Microsoft Office User" w:date="2019-10-07T22:55:00Z">
        <w:r w:rsidR="00D42DAF">
          <w:t xml:space="preserve">your </w:t>
        </w:r>
      </w:ins>
      <w:ins w:id="948" w:author="Microsoft Office User" w:date="2019-10-07T22:52:00Z">
        <w:r w:rsidR="00217751">
          <w:t>own workflow incrementally</w:t>
        </w:r>
      </w:ins>
      <w:ins w:id="949" w:author="Microsoft Office User" w:date="2019-10-07T22:57:00Z">
        <w:r w:rsidR="008C2CFB">
          <w:t xml:space="preserve">, which </w:t>
        </w:r>
      </w:ins>
      <w:ins w:id="950" w:author="Microsoft Office User" w:date="2019-10-07T22:55:00Z">
        <w:r w:rsidR="00D42DAF">
          <w:t xml:space="preserve">is what we </w:t>
        </w:r>
      </w:ins>
      <w:ins w:id="951" w:author="Microsoft Office User" w:date="2019-10-07T22:56:00Z">
        <w:r w:rsidR="006428F4">
          <w:t>did over the years.</w:t>
        </w:r>
      </w:ins>
      <w:ins w:id="952" w:author="Microsoft Office User" w:date="2019-10-07T22:55:00Z">
        <w:r w:rsidR="00D42DAF">
          <w:t xml:space="preserve"> </w:t>
        </w:r>
      </w:ins>
      <w:ins w:id="953" w:author="Microsoft Office User" w:date="2019-10-07T22:57:00Z">
        <w:r w:rsidR="006428F4">
          <w:t>E</w:t>
        </w:r>
      </w:ins>
      <w:ins w:id="954" w:author="Microsoft Office User" w:date="2019-10-07T22:55:00Z">
        <w:r w:rsidR="00D42DAF">
          <w:t>ach addition yiel</w:t>
        </w:r>
      </w:ins>
      <w:ins w:id="955" w:author="Microsoft Office User" w:date="2019-10-07T22:56:00Z">
        <w:r w:rsidR="00D42DAF">
          <w:t xml:space="preserve">ded </w:t>
        </w:r>
      </w:ins>
      <w:ins w:id="956" w:author="Microsoft Office User" w:date="2019-10-07T22:55:00Z">
        <w:r w:rsidR="00D42DAF">
          <w:t xml:space="preserve">an improvement </w:t>
        </w:r>
      </w:ins>
      <w:ins w:id="957" w:author="Microsoft Office User" w:date="2019-10-07T22:56:00Z">
        <w:r w:rsidR="00D42DAF">
          <w:t>in transparency and organization of our projects</w:t>
        </w:r>
      </w:ins>
      <w:ins w:id="958" w:author="Microsoft Office User" w:date="2019-10-07T22:57:00Z">
        <w:r w:rsidR="0048786B">
          <w:t>,</w:t>
        </w:r>
        <w:r w:rsidR="0099494E">
          <w:t xml:space="preserve"> and we hope the same will be true for you</w:t>
        </w:r>
      </w:ins>
      <w:ins w:id="959" w:author="Microsoft Office User" w:date="2019-10-07T22:56:00Z">
        <w:r w:rsidR="00D42DAF">
          <w:t>.</w:t>
        </w:r>
      </w:ins>
    </w:p>
    <w:p w14:paraId="7AA87F4A" w14:textId="77777777" w:rsidR="004B5FC8" w:rsidRPr="0083301C" w:rsidDel="00B6379C" w:rsidRDefault="004B5FC8" w:rsidP="002066C1">
      <w:pPr>
        <w:pStyle w:val="Heading2"/>
        <w:spacing w:line="480" w:lineRule="auto"/>
        <w:rPr>
          <w:del w:id="960" w:author="Microsoft Office User" w:date="2019-10-02T21:51:00Z"/>
          <w:rFonts w:ascii="Times New Roman" w:hAnsi="Times New Roman" w:cs="Times New Roman"/>
        </w:rPr>
      </w:pPr>
      <w:del w:id="961" w:author="Microsoft Office User" w:date="2019-09-30T14:55:00Z">
        <w:r w:rsidRPr="0083301C" w:rsidDel="00062E9C">
          <w:rPr>
            <w:rFonts w:ascii="Times New Roman" w:hAnsi="Times New Roman" w:cs="Times New Roman"/>
          </w:rPr>
          <w:delText>4</w:delText>
        </w:r>
      </w:del>
      <w:del w:id="962" w:author="Microsoft Office User" w:date="2019-10-02T21:51:00Z">
        <w:r w:rsidRPr="0083301C" w:rsidDel="00B6379C">
          <w:rPr>
            <w:rFonts w:ascii="Times New Roman" w:hAnsi="Times New Roman" w:cs="Times New Roman"/>
          </w:rPr>
          <w:delText>.3 Conclusion</w:delText>
        </w:r>
      </w:del>
    </w:p>
    <w:p w14:paraId="2D282E8C" w14:textId="77777777" w:rsidR="00125366" w:rsidRDefault="004B5FC8" w:rsidP="00125366">
      <w:pPr>
        <w:spacing w:line="480" w:lineRule="auto"/>
        <w:ind w:firstLine="720"/>
        <w:rPr>
          <w:del w:id="963" w:author="Microsoft Office User" w:date="2019-10-02T21:51:00Z"/>
        </w:rPr>
        <w:pPrChange w:id="964" w:author="Microsoft Office User" w:date="2019-09-30T08:52:00Z">
          <w:pPr>
            <w:spacing w:line="480" w:lineRule="auto"/>
          </w:pPr>
        </w:pPrChange>
      </w:pPr>
      <w:del w:id="965" w:author="Microsoft Office User" w:date="2019-10-02T21:51:00Z">
        <w:r w:rsidDel="00B6379C">
          <w:delText>Th</w:delText>
        </w:r>
        <w:r w:rsidR="001B7451" w:rsidDel="00B6379C">
          <w:delText>is</w:delText>
        </w:r>
        <w:r w:rsidDel="00B6379C">
          <w:delText xml:space="preserve"> DMUC </w:delText>
        </w:r>
        <w:r w:rsidR="00A46A9D" w:rsidDel="00B6379C">
          <w:delText xml:space="preserve">described data management practices for </w:delText>
        </w:r>
        <w:r w:rsidDel="00B6379C">
          <w:delText xml:space="preserve">an experimental semantics/pragmatics project investigating the projectivity of various projective contents via web-based Mechanical Turk experiments. All project materials are openly accessible </w:delText>
        </w:r>
        <w:r w:rsidR="00C334A6" w:rsidDel="00B6379C">
          <w:rPr>
            <w:rFonts w:asciiTheme="minorHAnsi" w:hAnsiTheme="minorHAnsi" w:cstheme="minorBidi"/>
          </w:rPr>
          <w:fldChar w:fldCharType="begin"/>
        </w:r>
        <w:r w:rsidR="00573E7C" w:rsidRPr="00B6379C" w:rsidDel="00B6379C">
          <w:delInstrText xml:space="preserve"> HYPERLINK "https://github.com/judith-tonhauser/how-projective" </w:delInstrText>
        </w:r>
        <w:r w:rsidR="00C334A6" w:rsidDel="00B6379C">
          <w:rPr>
            <w:rFonts w:asciiTheme="minorHAnsi" w:hAnsiTheme="minorHAnsi" w:cstheme="minorBidi"/>
          </w:rPr>
          <w:fldChar w:fldCharType="separate"/>
        </w:r>
        <w:r w:rsidRPr="00B6379C" w:rsidDel="00B6379C">
          <w:rPr>
            <w:rStyle w:val="Hyperlink"/>
          </w:rPr>
          <w:delText>here</w:delText>
        </w:r>
        <w:r w:rsidR="00C334A6" w:rsidDel="00B6379C">
          <w:rPr>
            <w:rStyle w:val="Hyperlink"/>
          </w:rPr>
          <w:fldChar w:fldCharType="end"/>
        </w:r>
        <w:r w:rsidDel="00B6379C">
          <w:delText>.</w:delText>
        </w:r>
      </w:del>
    </w:p>
    <w:p w14:paraId="798E83A7" w14:textId="77777777" w:rsidR="004B5FC8" w:rsidRPr="0083301C" w:rsidRDefault="004B5FC8" w:rsidP="0083301C">
      <w:pPr>
        <w:pStyle w:val="Heading1"/>
        <w:spacing w:line="480" w:lineRule="auto"/>
        <w:rPr>
          <w:rFonts w:ascii="Times New Roman" w:hAnsi="Times New Roman" w:cs="Times New Roman"/>
        </w:rPr>
      </w:pPr>
      <w:r w:rsidRPr="0083301C">
        <w:rPr>
          <w:rFonts w:ascii="Times New Roman" w:hAnsi="Times New Roman" w:cs="Times New Roman"/>
        </w:rPr>
        <w:t>References</w:t>
      </w:r>
    </w:p>
    <w:p w14:paraId="6B5D92DA" w14:textId="77777777" w:rsidR="00B82E1B" w:rsidRPr="00B82E1B" w:rsidRDefault="00C334A6" w:rsidP="00B82E1B">
      <w:pPr>
        <w:widowControl w:val="0"/>
        <w:autoSpaceDE w:val="0"/>
        <w:autoSpaceDN w:val="0"/>
        <w:adjustRightInd w:val="0"/>
        <w:ind w:left="480" w:hanging="480"/>
        <w:rPr>
          <w:noProof/>
        </w:rPr>
      </w:pPr>
      <w:r w:rsidRPr="0083301C">
        <w:fldChar w:fldCharType="begin" w:fldLock="1"/>
      </w:r>
      <w:r w:rsidR="00A77462" w:rsidRPr="0083301C">
        <w:instrText xml:space="preserve">ADDIN Mendeley Bibliography CSL_BIBLIOGRAPHY </w:instrText>
      </w:r>
      <w:r w:rsidRPr="0083301C">
        <w:fldChar w:fldCharType="separate"/>
      </w:r>
      <w:r w:rsidR="00B82E1B" w:rsidRPr="00B82E1B">
        <w:rPr>
          <w:noProof/>
        </w:rPr>
        <w:t xml:space="preserve">Abrusán, M. (2011). Predicting the presuppositions of soft triggers. </w:t>
      </w:r>
      <w:r w:rsidR="00B82E1B" w:rsidRPr="00B82E1B">
        <w:rPr>
          <w:i/>
          <w:iCs/>
          <w:noProof/>
        </w:rPr>
        <w:t>Linguistics and Philosophy</w:t>
      </w:r>
      <w:r w:rsidR="00B82E1B" w:rsidRPr="00B82E1B">
        <w:rPr>
          <w:noProof/>
        </w:rPr>
        <w:t xml:space="preserve">, </w:t>
      </w:r>
      <w:r w:rsidR="00B82E1B" w:rsidRPr="00B82E1B">
        <w:rPr>
          <w:i/>
          <w:iCs/>
          <w:noProof/>
        </w:rPr>
        <w:t>34</w:t>
      </w:r>
      <w:r w:rsidR="00B82E1B" w:rsidRPr="00B82E1B">
        <w:rPr>
          <w:noProof/>
        </w:rPr>
        <w:t>(6), 491–535. https://doi.org/10.1007/s10988-012-9108-y</w:t>
      </w:r>
    </w:p>
    <w:p w14:paraId="7FD7B8B1" w14:textId="77777777" w:rsidR="00B82E1B" w:rsidRPr="00B82E1B" w:rsidRDefault="00B82E1B" w:rsidP="00B82E1B">
      <w:pPr>
        <w:widowControl w:val="0"/>
        <w:autoSpaceDE w:val="0"/>
        <w:autoSpaceDN w:val="0"/>
        <w:adjustRightInd w:val="0"/>
        <w:ind w:left="480" w:hanging="480"/>
        <w:rPr>
          <w:noProof/>
        </w:rPr>
      </w:pPr>
      <w:r w:rsidRPr="00B82E1B">
        <w:rPr>
          <w:noProof/>
        </w:rPr>
        <w:t>Bates, D., Maechler, M., &amp; Dai, B. (2009). lme4: linear mixed-effects models using S4 classes. R package version 0.999375-31.</w:t>
      </w:r>
    </w:p>
    <w:p w14:paraId="11D5561D"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Beaver, D. I., Roberts, C., Simons, M., &amp; Tonhauser, J. (2017). Questions Under Discussion: Where Information Structure Meets Projective Content. </w:t>
      </w:r>
      <w:r w:rsidRPr="00B82E1B">
        <w:rPr>
          <w:i/>
          <w:iCs/>
          <w:noProof/>
        </w:rPr>
        <w:t>Annual Review of Linguistics</w:t>
      </w:r>
      <w:r w:rsidRPr="00B82E1B">
        <w:rPr>
          <w:noProof/>
        </w:rPr>
        <w:t xml:space="preserve">, </w:t>
      </w:r>
      <w:r w:rsidRPr="00B82E1B">
        <w:rPr>
          <w:i/>
          <w:iCs/>
          <w:noProof/>
        </w:rPr>
        <w:t>3</w:t>
      </w:r>
      <w:r w:rsidRPr="00B82E1B">
        <w:rPr>
          <w:noProof/>
        </w:rPr>
        <w:t>, 265–284. https://doi.org/10.1146/annurev-linguistics-011516-033952</w:t>
      </w:r>
    </w:p>
    <w:p w14:paraId="40555B18"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Buhrmester, M., Kwang, T., &amp; Gosling, S. D. (2011). Amazon’s mechanical Turk: A new source of inexpensive, yet high-quality, data? </w:t>
      </w:r>
      <w:r w:rsidRPr="00B82E1B">
        <w:rPr>
          <w:i/>
          <w:iCs/>
          <w:noProof/>
        </w:rPr>
        <w:t>Perspectives on Psychological Science</w:t>
      </w:r>
      <w:r w:rsidRPr="00B82E1B">
        <w:rPr>
          <w:noProof/>
        </w:rPr>
        <w:t xml:space="preserve">, </w:t>
      </w:r>
      <w:r w:rsidRPr="00B82E1B">
        <w:rPr>
          <w:i/>
          <w:iCs/>
          <w:noProof/>
        </w:rPr>
        <w:t>6</w:t>
      </w:r>
      <w:r w:rsidRPr="00B82E1B">
        <w:rPr>
          <w:noProof/>
        </w:rPr>
        <w:t>(1), 3–5. https://doi.org/10.1177/1745691610393980</w:t>
      </w:r>
    </w:p>
    <w:p w14:paraId="25948947"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Bürkner, P.-C. (2017). {brms}: An {R} Package for Bayesian Multilevel Models Using {Stan}. </w:t>
      </w:r>
      <w:r w:rsidRPr="00B82E1B">
        <w:rPr>
          <w:i/>
          <w:iCs/>
          <w:noProof/>
        </w:rPr>
        <w:t>Journal of Statistical Software</w:t>
      </w:r>
      <w:r w:rsidRPr="00B82E1B">
        <w:rPr>
          <w:noProof/>
        </w:rPr>
        <w:t xml:space="preserve">, </w:t>
      </w:r>
      <w:r w:rsidRPr="00B82E1B">
        <w:rPr>
          <w:i/>
          <w:iCs/>
          <w:noProof/>
        </w:rPr>
        <w:t>80</w:t>
      </w:r>
      <w:r w:rsidRPr="00B82E1B">
        <w:rPr>
          <w:noProof/>
        </w:rPr>
        <w:t xml:space="preserve">(1), 1–28. </w:t>
      </w:r>
      <w:r w:rsidRPr="00B82E1B">
        <w:rPr>
          <w:noProof/>
        </w:rPr>
        <w:lastRenderedPageBreak/>
        <w:t>https://doi.org/10.18637/jss.v080.i01</w:t>
      </w:r>
    </w:p>
    <w:p w14:paraId="4E632F4D"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Crump, M. J. C., McDonnell, J. V, &amp; Gureckis, T. M. (2013). Evaluating Amazon’s Mechanical Turk as a tool for experimental behavioral research. </w:t>
      </w:r>
      <w:r w:rsidRPr="00B82E1B">
        <w:rPr>
          <w:i/>
          <w:iCs/>
          <w:noProof/>
        </w:rPr>
        <w:t>PloS One</w:t>
      </w:r>
      <w:r w:rsidRPr="00B82E1B">
        <w:rPr>
          <w:noProof/>
        </w:rPr>
        <w:t xml:space="preserve">, </w:t>
      </w:r>
      <w:r w:rsidRPr="00B82E1B">
        <w:rPr>
          <w:i/>
          <w:iCs/>
          <w:noProof/>
        </w:rPr>
        <w:t>8</w:t>
      </w:r>
      <w:r w:rsidRPr="00B82E1B">
        <w:rPr>
          <w:noProof/>
        </w:rPr>
        <w:t>(3), e57410. https://doi.org/10.1371/journal.pone.0057410</w:t>
      </w:r>
    </w:p>
    <w:p w14:paraId="4E1A73E4"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Foster, E. D., &amp; Deardorff, A. (2017). Open Science Framework (OSF). </w:t>
      </w:r>
      <w:r w:rsidRPr="00B82E1B">
        <w:rPr>
          <w:i/>
          <w:iCs/>
          <w:noProof/>
        </w:rPr>
        <w:t>Journal of the Medical Library Association</w:t>
      </w:r>
      <w:r w:rsidRPr="00B82E1B">
        <w:rPr>
          <w:noProof/>
        </w:rPr>
        <w:t xml:space="preserve">, </w:t>
      </w:r>
      <w:r w:rsidRPr="00B82E1B">
        <w:rPr>
          <w:i/>
          <w:iCs/>
          <w:noProof/>
        </w:rPr>
        <w:t>105</w:t>
      </w:r>
      <w:r w:rsidRPr="00B82E1B">
        <w:rPr>
          <w:noProof/>
        </w:rPr>
        <w:t>(2), 203–206. https://doi.org/10.5195/JMLA.2017.88</w:t>
      </w:r>
    </w:p>
    <w:p w14:paraId="67DCC047"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Karttunen, L. (1971). Implicative Verbs. </w:t>
      </w:r>
      <w:r w:rsidRPr="00B82E1B">
        <w:rPr>
          <w:i/>
          <w:iCs/>
          <w:noProof/>
        </w:rPr>
        <w:t>Language</w:t>
      </w:r>
      <w:r w:rsidRPr="00B82E1B">
        <w:rPr>
          <w:noProof/>
        </w:rPr>
        <w:t xml:space="preserve">, </w:t>
      </w:r>
      <w:r w:rsidRPr="00B82E1B">
        <w:rPr>
          <w:i/>
          <w:iCs/>
          <w:noProof/>
        </w:rPr>
        <w:t>47</w:t>
      </w:r>
      <w:r w:rsidRPr="00B82E1B">
        <w:rPr>
          <w:noProof/>
        </w:rPr>
        <w:t>(2), 340–358.</w:t>
      </w:r>
    </w:p>
    <w:p w14:paraId="1AC94474"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Lenth, R. V. (2016). Least-Squares Means: The {R} Package {lsmeans}. </w:t>
      </w:r>
      <w:r w:rsidRPr="00B82E1B">
        <w:rPr>
          <w:i/>
          <w:iCs/>
          <w:noProof/>
        </w:rPr>
        <w:t>Journal of Statistical Software</w:t>
      </w:r>
      <w:r w:rsidRPr="00B82E1B">
        <w:rPr>
          <w:noProof/>
        </w:rPr>
        <w:t xml:space="preserve">, </w:t>
      </w:r>
      <w:r w:rsidRPr="00B82E1B">
        <w:rPr>
          <w:i/>
          <w:iCs/>
          <w:noProof/>
        </w:rPr>
        <w:t>69</w:t>
      </w:r>
      <w:r w:rsidRPr="00B82E1B">
        <w:rPr>
          <w:noProof/>
        </w:rPr>
        <w:t>(1), 1–33. https://doi.org/10.18637/jss.v069.i01</w:t>
      </w:r>
    </w:p>
    <w:p w14:paraId="3653D5C1"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Mason, W., &amp; Suri, S. (2012). Conducting behavioral research on Amazon’s Mechanical Turk. </w:t>
      </w:r>
      <w:r w:rsidRPr="00B82E1B">
        <w:rPr>
          <w:i/>
          <w:iCs/>
          <w:noProof/>
        </w:rPr>
        <w:t>Behavior Research Methods</w:t>
      </w:r>
      <w:r w:rsidRPr="00B82E1B">
        <w:rPr>
          <w:noProof/>
        </w:rPr>
        <w:t xml:space="preserve">, </w:t>
      </w:r>
      <w:r w:rsidRPr="00B82E1B">
        <w:rPr>
          <w:i/>
          <w:iCs/>
          <w:noProof/>
        </w:rPr>
        <w:t>44</w:t>
      </w:r>
      <w:r w:rsidRPr="00B82E1B">
        <w:rPr>
          <w:noProof/>
        </w:rPr>
        <w:t>(1), 1–23. https://doi.org/10.3758/s13428-011-0124-6</w:t>
      </w:r>
    </w:p>
    <w:p w14:paraId="493C2F1F"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Nicenboim, B., Vasishth, S., Engelmann, F., &amp; Suckow, K. (2018). Exploratory and Confirmatory Analyses in Sentence Processing: A Case Study of Number Interference in German. </w:t>
      </w:r>
      <w:r w:rsidRPr="00B82E1B">
        <w:rPr>
          <w:i/>
          <w:iCs/>
          <w:noProof/>
        </w:rPr>
        <w:t>Cognitive Science</w:t>
      </w:r>
      <w:r w:rsidRPr="00B82E1B">
        <w:rPr>
          <w:noProof/>
        </w:rPr>
        <w:t xml:space="preserve">, </w:t>
      </w:r>
      <w:r w:rsidRPr="00B82E1B">
        <w:rPr>
          <w:i/>
          <w:iCs/>
          <w:noProof/>
        </w:rPr>
        <w:t>42</w:t>
      </w:r>
      <w:r w:rsidRPr="00B82E1B">
        <w:rPr>
          <w:noProof/>
        </w:rPr>
        <w:t>, 1075–1100. https://doi.org/10.1111/cogs.12589</w:t>
      </w:r>
    </w:p>
    <w:p w14:paraId="24E88238"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Pittman, M., &amp; Sheehan, K. (2016). Amazon’s mechanical turk a digital sweatshop? Transparency and accountability in crowdsourced online research. </w:t>
      </w:r>
      <w:r w:rsidRPr="00B82E1B">
        <w:rPr>
          <w:i/>
          <w:iCs/>
          <w:noProof/>
        </w:rPr>
        <w:t>Journal of Media Ethics: Exploring Questions of Media Morality</w:t>
      </w:r>
      <w:r w:rsidRPr="00B82E1B">
        <w:rPr>
          <w:noProof/>
        </w:rPr>
        <w:t xml:space="preserve">, </w:t>
      </w:r>
      <w:r w:rsidRPr="00B82E1B">
        <w:rPr>
          <w:i/>
          <w:iCs/>
          <w:noProof/>
        </w:rPr>
        <w:t>31</w:t>
      </w:r>
      <w:r w:rsidRPr="00B82E1B">
        <w:rPr>
          <w:noProof/>
        </w:rPr>
        <w:t>(4), 260–262. https://doi.org/10.1080/23736992.2016.1228811</w:t>
      </w:r>
    </w:p>
    <w:p w14:paraId="06D85C8A" w14:textId="77777777" w:rsidR="00B82E1B" w:rsidRPr="00B82E1B" w:rsidRDefault="00B82E1B" w:rsidP="00B82E1B">
      <w:pPr>
        <w:widowControl w:val="0"/>
        <w:autoSpaceDE w:val="0"/>
        <w:autoSpaceDN w:val="0"/>
        <w:adjustRightInd w:val="0"/>
        <w:ind w:left="480" w:hanging="480"/>
        <w:rPr>
          <w:noProof/>
        </w:rPr>
      </w:pPr>
      <w:r w:rsidRPr="00B82E1B">
        <w:rPr>
          <w:noProof/>
        </w:rPr>
        <w:t>R Core Team. (2017). R: A language and environment for statistical computing. Retrieved from https://www.r-project.org</w:t>
      </w:r>
    </w:p>
    <w:p w14:paraId="3562C478"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Roettger, T. B. (2019). Researcher degrees of freedom in phonetic research. </w:t>
      </w:r>
      <w:r w:rsidRPr="00B82E1B">
        <w:rPr>
          <w:i/>
          <w:iCs/>
          <w:noProof/>
        </w:rPr>
        <w:t>Laboratory Phonology: Journal of the Association for Laboratory Phonology</w:t>
      </w:r>
      <w:r w:rsidRPr="00B82E1B">
        <w:rPr>
          <w:noProof/>
        </w:rPr>
        <w:t xml:space="preserve">, </w:t>
      </w:r>
      <w:r w:rsidRPr="00B82E1B">
        <w:rPr>
          <w:i/>
          <w:iCs/>
          <w:noProof/>
        </w:rPr>
        <w:t>10</w:t>
      </w:r>
      <w:r w:rsidRPr="00B82E1B">
        <w:rPr>
          <w:noProof/>
        </w:rPr>
        <w:t>(1). https://doi.org/10.5334/labphon.147</w:t>
      </w:r>
    </w:p>
    <w:p w14:paraId="2917FB20" w14:textId="77777777" w:rsidR="00B82E1B" w:rsidRPr="00B82E1B" w:rsidRDefault="00B82E1B" w:rsidP="00B82E1B">
      <w:pPr>
        <w:widowControl w:val="0"/>
        <w:autoSpaceDE w:val="0"/>
        <w:autoSpaceDN w:val="0"/>
        <w:adjustRightInd w:val="0"/>
        <w:ind w:left="480" w:hanging="480"/>
        <w:rPr>
          <w:noProof/>
        </w:rPr>
      </w:pPr>
      <w:r w:rsidRPr="00B82E1B">
        <w:rPr>
          <w:noProof/>
        </w:rPr>
        <w:t>RStudio Team. (2016). RStudio: Integrated Development ENvironment for R.</w:t>
      </w:r>
    </w:p>
    <w:p w14:paraId="1809B1B3"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Simmons, J. P., Nelson, L. D., &amp; Simonsohn, U. (2011). False-positive psychology: Undisclosed flexibility in data collection and analysis allows presenting anything as significant. </w:t>
      </w:r>
      <w:r w:rsidRPr="00B82E1B">
        <w:rPr>
          <w:i/>
          <w:iCs/>
          <w:noProof/>
        </w:rPr>
        <w:t>Psychological Science</w:t>
      </w:r>
      <w:r w:rsidRPr="00B82E1B">
        <w:rPr>
          <w:noProof/>
        </w:rPr>
        <w:t xml:space="preserve">, </w:t>
      </w:r>
      <w:r w:rsidRPr="00B82E1B">
        <w:rPr>
          <w:i/>
          <w:iCs/>
          <w:noProof/>
        </w:rPr>
        <w:t>22</w:t>
      </w:r>
      <w:r w:rsidRPr="00B82E1B">
        <w:rPr>
          <w:noProof/>
        </w:rPr>
        <w:t>(11), 1359–1366. https://doi.org/10.1177/0956797611417632</w:t>
      </w:r>
    </w:p>
    <w:p w14:paraId="46F2E6E9"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Simons, M., Tonhauser, J., Beaver, D., &amp; Roberts, C. (2010). What projects and why. </w:t>
      </w:r>
      <w:r w:rsidRPr="00B82E1B">
        <w:rPr>
          <w:i/>
          <w:iCs/>
          <w:noProof/>
        </w:rPr>
        <w:t>Semantics and Linguistic Theory</w:t>
      </w:r>
      <w:r w:rsidRPr="00B82E1B">
        <w:rPr>
          <w:noProof/>
        </w:rPr>
        <w:t xml:space="preserve">, </w:t>
      </w:r>
      <w:r w:rsidRPr="00B82E1B">
        <w:rPr>
          <w:i/>
          <w:iCs/>
          <w:noProof/>
        </w:rPr>
        <w:t>20</w:t>
      </w:r>
      <w:r w:rsidRPr="00B82E1B">
        <w:rPr>
          <w:noProof/>
        </w:rPr>
        <w:t>, 309–327. Retrieved from http://elanguage.net/journals/salt/article/download/20.309/1326</w:t>
      </w:r>
    </w:p>
    <w:p w14:paraId="6F914C0A"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Smith, E. A., &amp; Hall, K. C. (2011). Projection diversity: Experimental evidence. </w:t>
      </w:r>
      <w:r w:rsidRPr="00B82E1B">
        <w:rPr>
          <w:i/>
          <w:iCs/>
          <w:noProof/>
        </w:rPr>
        <w:t>Proceedings of the Workshop on Projective Meaning</w:t>
      </w:r>
      <w:r w:rsidRPr="00B82E1B">
        <w:rPr>
          <w:noProof/>
        </w:rPr>
        <w:t>. Retrieved from http://www.ling.osu.edu/~kchall/Smith_Hall_ESSLLI_presentation_2011.pdf</w:t>
      </w:r>
    </w:p>
    <w:p w14:paraId="341EFBD7"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Tonhauser, J., Beaver, D. I., &amp; Degen, J. (2018). How Projective is Projective Content? Gradience in Projectivity and At-issueness. </w:t>
      </w:r>
      <w:r w:rsidRPr="00B82E1B">
        <w:rPr>
          <w:i/>
          <w:iCs/>
          <w:noProof/>
        </w:rPr>
        <w:t>Journal of Semantics</w:t>
      </w:r>
      <w:r w:rsidRPr="00B82E1B">
        <w:rPr>
          <w:noProof/>
        </w:rPr>
        <w:t>, (August), 1–48. https://doi.org/10.1093/jos/ffy007</w:t>
      </w:r>
    </w:p>
    <w:p w14:paraId="23B049A3" w14:textId="77777777" w:rsidR="00B82E1B" w:rsidRPr="00B82E1B" w:rsidRDefault="00B82E1B" w:rsidP="00B82E1B">
      <w:pPr>
        <w:widowControl w:val="0"/>
        <w:autoSpaceDE w:val="0"/>
        <w:autoSpaceDN w:val="0"/>
        <w:adjustRightInd w:val="0"/>
        <w:ind w:left="480" w:hanging="480"/>
        <w:rPr>
          <w:noProof/>
        </w:rPr>
      </w:pPr>
      <w:r w:rsidRPr="00B82E1B">
        <w:rPr>
          <w:noProof/>
        </w:rPr>
        <w:lastRenderedPageBreak/>
        <w:t>Wickham, H. (n.d.). tidyverse: Easily Install and Load the “Tidyverse.”</w:t>
      </w:r>
    </w:p>
    <w:p w14:paraId="3D05C696"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Wickham, H. (2009). </w:t>
      </w:r>
      <w:r w:rsidRPr="00B82E1B">
        <w:rPr>
          <w:i/>
          <w:iCs/>
          <w:noProof/>
        </w:rPr>
        <w:t>ggplot2: Elegant Graphics for Data Analysis</w:t>
      </w:r>
      <w:r w:rsidRPr="00B82E1B">
        <w:rPr>
          <w:noProof/>
        </w:rPr>
        <w:t>. Springer-Verlag New York. Retrieved from http://ggplot2.org</w:t>
      </w:r>
    </w:p>
    <w:p w14:paraId="21A03033" w14:textId="77777777" w:rsidR="00B82E1B" w:rsidRPr="00B82E1B" w:rsidRDefault="00B82E1B" w:rsidP="00B82E1B">
      <w:pPr>
        <w:widowControl w:val="0"/>
        <w:autoSpaceDE w:val="0"/>
        <w:autoSpaceDN w:val="0"/>
        <w:adjustRightInd w:val="0"/>
        <w:ind w:left="480" w:hanging="480"/>
        <w:rPr>
          <w:noProof/>
        </w:rPr>
      </w:pPr>
      <w:r w:rsidRPr="00B82E1B">
        <w:rPr>
          <w:noProof/>
        </w:rPr>
        <w:t xml:space="preserve">Xue, J., &amp; Onea, E. (2011). Correlation between presupposition projection and at-issueness: An empirical study. </w:t>
      </w:r>
      <w:r w:rsidRPr="00B82E1B">
        <w:rPr>
          <w:i/>
          <w:iCs/>
          <w:noProof/>
        </w:rPr>
        <w:t>Proceedings of the ESSLLI 2011 Workshop on Projective Meaning</w:t>
      </w:r>
      <w:r w:rsidRPr="00B82E1B">
        <w:rPr>
          <w:noProof/>
        </w:rPr>
        <w:t>, 171–184.</w:t>
      </w:r>
    </w:p>
    <w:p w14:paraId="1965E7DA" w14:textId="77777777" w:rsidR="004B5FC8" w:rsidRPr="004B5FC8" w:rsidRDefault="00C334A6" w:rsidP="00B82E1B">
      <w:pPr>
        <w:widowControl w:val="0"/>
        <w:autoSpaceDE w:val="0"/>
        <w:autoSpaceDN w:val="0"/>
        <w:adjustRightInd w:val="0"/>
        <w:ind w:left="480" w:hanging="480"/>
      </w:pPr>
      <w:r w:rsidRPr="0083301C">
        <w:fldChar w:fldCharType="end"/>
      </w:r>
    </w:p>
    <w:sectPr w:rsidR="004B5FC8" w:rsidRPr="004B5FC8" w:rsidSect="00203194">
      <w:footerReference w:type="even" r:id="rId13"/>
      <w:footerReference w:type="default" r:id="rId14"/>
      <w:pgSz w:w="12240" w:h="15840"/>
      <w:pgMar w:top="2160" w:right="2160" w:bottom="216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 w:date="2019-10-07T19:24:00Z" w:initials="??">
    <w:p w14:paraId="69904A14" w14:textId="77777777" w:rsidR="0012088D" w:rsidRDefault="0012088D">
      <w:pPr>
        <w:pStyle w:val="CommentText"/>
      </w:pPr>
      <w:r>
        <w:rPr>
          <w:rStyle w:val="CommentReference"/>
        </w:rPr>
        <w:annotationRef/>
      </w:r>
      <w:r>
        <w:t>Or is the antecedent of “It” the workflow and best practices, in which case it should be “They…accommodate…”?</w:t>
      </w:r>
    </w:p>
  </w:comment>
  <w:comment w:id="846" w:author="" w:date="2019-10-07T20:07:00Z" w:initials="??">
    <w:p w14:paraId="2BC9A78C" w14:textId="77777777" w:rsidR="0012088D" w:rsidRDefault="0012088D">
      <w:pPr>
        <w:pStyle w:val="CommentText"/>
      </w:pPr>
      <w:r>
        <w:rPr>
          <w:rStyle w:val="CommentReference"/>
        </w:rPr>
        <w:annotationRef/>
      </w:r>
      <w:r>
        <w:t xml:space="preserve">I don’t understand what this means. Where are these databases hosted? Or </w:t>
      </w:r>
      <w:proofErr w:type="gramStart"/>
      <w:r>
        <w:t>is</w:t>
      </w:r>
      <w:proofErr w:type="gramEnd"/>
      <w:r>
        <w:t xml:space="preserve"> “databases” a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904A14" w15:done="0"/>
  <w15:commentEx w15:paraId="2BC9A7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904A14" w16cid:durableId="214629FC"/>
  <w16cid:commentId w16cid:paraId="2BC9A78C" w16cid:durableId="214629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BA5F3" w14:textId="77777777" w:rsidR="00E26663" w:rsidRDefault="00E26663" w:rsidP="00C81641">
      <w:r>
        <w:separator/>
      </w:r>
    </w:p>
  </w:endnote>
  <w:endnote w:type="continuationSeparator" w:id="0">
    <w:p w14:paraId="33B1058F" w14:textId="77777777" w:rsidR="00E26663" w:rsidRDefault="00E26663" w:rsidP="00C8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000475"/>
      <w:docPartObj>
        <w:docPartGallery w:val="Page Numbers (Bottom of Page)"/>
        <w:docPartUnique/>
      </w:docPartObj>
    </w:sdtPr>
    <w:sdtContent>
      <w:p w14:paraId="14ED04B9" w14:textId="77777777" w:rsidR="0012088D" w:rsidRDefault="0012088D" w:rsidP="008612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DADA16" w14:textId="77777777" w:rsidR="0012088D" w:rsidRDefault="00120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7826918"/>
      <w:docPartObj>
        <w:docPartGallery w:val="Page Numbers (Bottom of Page)"/>
        <w:docPartUnique/>
      </w:docPartObj>
    </w:sdtPr>
    <w:sdtContent>
      <w:p w14:paraId="79ECC2E5" w14:textId="77777777" w:rsidR="0012088D" w:rsidRDefault="0012088D" w:rsidP="008612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0AFDC52E" w14:textId="77777777" w:rsidR="0012088D" w:rsidRDefault="0012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DF06A" w14:textId="77777777" w:rsidR="00E26663" w:rsidRDefault="00E26663" w:rsidP="00C81641">
      <w:r>
        <w:separator/>
      </w:r>
    </w:p>
  </w:footnote>
  <w:footnote w:type="continuationSeparator" w:id="0">
    <w:p w14:paraId="4038E0E6" w14:textId="77777777" w:rsidR="00E26663" w:rsidRDefault="00E26663" w:rsidP="00C81641">
      <w:r>
        <w:continuationSeparator/>
      </w:r>
    </w:p>
  </w:footnote>
  <w:footnote w:id="1">
    <w:p w14:paraId="228A1BBF" w14:textId="77777777" w:rsidR="0012088D" w:rsidRPr="00254ED7" w:rsidDel="0022413E" w:rsidRDefault="0012088D" w:rsidP="00254ED7">
      <w:pPr>
        <w:pStyle w:val="FootnoteText"/>
        <w:spacing w:line="360" w:lineRule="auto"/>
        <w:rPr>
          <w:del w:id="183" w:author="Microsoft Office User" w:date="2019-09-30T14:53:00Z"/>
        </w:rPr>
      </w:pPr>
      <w:del w:id="184" w:author="Microsoft Office User" w:date="2019-09-30T14:53:00Z">
        <w:r w:rsidRPr="00254ED7" w:rsidDel="0022413E">
          <w:rPr>
            <w:rStyle w:val="FootnoteReference"/>
          </w:rPr>
          <w:footnoteRef/>
        </w:r>
        <w:r w:rsidRPr="00254ED7" w:rsidDel="0022413E">
          <w:delText xml:space="preserve"> These experiments will not work with Internet Explorer.</w:delText>
        </w:r>
      </w:del>
    </w:p>
  </w:footnote>
  <w:footnote w:id="2">
    <w:p w14:paraId="27572B88" w14:textId="77777777" w:rsidR="0012088D" w:rsidRPr="005F4213" w:rsidRDefault="0012088D" w:rsidP="00EB585B">
      <w:pPr>
        <w:pStyle w:val="FootnoteText"/>
        <w:spacing w:line="360" w:lineRule="auto"/>
        <w:pPrChange w:id="246" w:author="Microsoft Office User" w:date="2019-10-07T23:01:00Z">
          <w:pPr>
            <w:pStyle w:val="FootnoteText"/>
          </w:pPr>
        </w:pPrChange>
      </w:pPr>
      <w:ins w:id="247" w:author="Microsoft Office User" w:date="2019-09-30T13:23:00Z">
        <w:r w:rsidRPr="00C334A6">
          <w:rPr>
            <w:rStyle w:val="FootnoteReference"/>
            <w:rPrChange w:id="248" w:author="Microsoft Office User" w:date="2019-09-30T13:24:00Z">
              <w:rPr>
                <w:rStyle w:val="FootnoteReference"/>
                <w:sz w:val="24"/>
                <w:szCs w:val="24"/>
              </w:rPr>
            </w:rPrChange>
          </w:rPr>
          <w:footnoteRef/>
        </w:r>
        <w:r w:rsidRPr="00C334A6">
          <w:rPr>
            <w:rPrChange w:id="249" w:author="Microsoft Office User" w:date="2019-09-30T13:24:00Z">
              <w:rPr>
                <w:sz w:val="24"/>
                <w:szCs w:val="24"/>
                <w:vertAlign w:val="superscript"/>
              </w:rPr>
            </w:rPrChange>
          </w:rPr>
          <w:t xml:space="preserve"> </w:t>
        </w:r>
        <w:r w:rsidRPr="00C334A6">
          <w:rPr>
            <w:rPrChange w:id="250" w:author="Microsoft Office User" w:date="2019-09-30T13:24:00Z">
              <w:rPr>
                <w:color w:val="0563C1" w:themeColor="hyperlink"/>
                <w:sz w:val="24"/>
                <w:szCs w:val="24"/>
                <w:u w:val="single"/>
              </w:rPr>
            </w:rPrChange>
          </w:rPr>
          <w:fldChar w:fldCharType="begin"/>
        </w:r>
        <w:r w:rsidRPr="00C334A6">
          <w:rPr>
            <w:rPrChange w:id="251" w:author="Microsoft Office User" w:date="2019-09-30T13:24:00Z">
              <w:rPr>
                <w:sz w:val="24"/>
                <w:szCs w:val="24"/>
                <w:vertAlign w:val="superscript"/>
              </w:rPr>
            </w:rPrChange>
          </w:rPr>
          <w:instrText xml:space="preserve"> HYPERLINK "https://github.com" </w:instrText>
        </w:r>
        <w:r w:rsidRPr="00C334A6">
          <w:rPr>
            <w:rPrChange w:id="252" w:author="Microsoft Office User" w:date="2019-09-30T13:24:00Z">
              <w:rPr>
                <w:color w:val="0563C1" w:themeColor="hyperlink"/>
                <w:sz w:val="24"/>
                <w:szCs w:val="24"/>
                <w:u w:val="single"/>
              </w:rPr>
            </w:rPrChange>
          </w:rPr>
          <w:fldChar w:fldCharType="separate"/>
        </w:r>
        <w:r w:rsidRPr="00C334A6">
          <w:rPr>
            <w:rStyle w:val="Hyperlink"/>
            <w:rPrChange w:id="253" w:author="Microsoft Office User" w:date="2019-09-30T13:24:00Z">
              <w:rPr>
                <w:rStyle w:val="Hyperlink"/>
                <w:sz w:val="24"/>
                <w:szCs w:val="24"/>
              </w:rPr>
            </w:rPrChange>
          </w:rPr>
          <w:t>https://github.com</w:t>
        </w:r>
        <w:r w:rsidRPr="00C334A6">
          <w:rPr>
            <w:rPrChange w:id="254" w:author="Microsoft Office User" w:date="2019-09-30T13:24:00Z">
              <w:rPr>
                <w:color w:val="0563C1" w:themeColor="hyperlink"/>
                <w:sz w:val="24"/>
                <w:szCs w:val="24"/>
                <w:u w:val="single"/>
              </w:rPr>
            </w:rPrChange>
          </w:rPr>
          <w:fldChar w:fldCharType="end"/>
        </w:r>
      </w:ins>
    </w:p>
  </w:footnote>
  <w:footnote w:id="3">
    <w:p w14:paraId="562DBC46" w14:textId="77777777" w:rsidR="0012088D" w:rsidRPr="005F4213" w:rsidRDefault="0012088D" w:rsidP="00EB585B">
      <w:pPr>
        <w:pStyle w:val="FootnoteText"/>
        <w:spacing w:line="360" w:lineRule="auto"/>
        <w:pPrChange w:id="258" w:author="Microsoft Office User" w:date="2019-10-07T23:01:00Z">
          <w:pPr>
            <w:pStyle w:val="FootnoteText"/>
          </w:pPr>
        </w:pPrChange>
      </w:pPr>
      <w:ins w:id="259" w:author="Microsoft Office User" w:date="2019-09-30T13:23:00Z">
        <w:r w:rsidRPr="00C334A6">
          <w:rPr>
            <w:rStyle w:val="FootnoteReference"/>
            <w:rPrChange w:id="260" w:author="Microsoft Office User" w:date="2019-09-30T13:24:00Z">
              <w:rPr>
                <w:rStyle w:val="FootnoteReference"/>
                <w:sz w:val="24"/>
                <w:szCs w:val="24"/>
              </w:rPr>
            </w:rPrChange>
          </w:rPr>
          <w:footnoteRef/>
        </w:r>
        <w:r w:rsidRPr="00C334A6">
          <w:rPr>
            <w:rPrChange w:id="261" w:author="Microsoft Office User" w:date="2019-09-30T13:24:00Z">
              <w:rPr>
                <w:sz w:val="24"/>
                <w:szCs w:val="24"/>
                <w:vertAlign w:val="superscript"/>
              </w:rPr>
            </w:rPrChange>
          </w:rPr>
          <w:t xml:space="preserve"> </w:t>
        </w:r>
        <w:r w:rsidRPr="00C334A6">
          <w:rPr>
            <w:rPrChange w:id="262" w:author="Microsoft Office User" w:date="2019-09-30T13:24:00Z">
              <w:rPr>
                <w:color w:val="0563C1" w:themeColor="hyperlink"/>
                <w:sz w:val="24"/>
                <w:szCs w:val="24"/>
                <w:u w:val="single"/>
              </w:rPr>
            </w:rPrChange>
          </w:rPr>
          <w:fldChar w:fldCharType="begin"/>
        </w:r>
        <w:r w:rsidRPr="00C334A6">
          <w:rPr>
            <w:rPrChange w:id="263" w:author="Microsoft Office User" w:date="2019-09-30T13:24:00Z">
              <w:rPr>
                <w:sz w:val="24"/>
                <w:szCs w:val="24"/>
                <w:vertAlign w:val="superscript"/>
              </w:rPr>
            </w:rPrChange>
          </w:rPr>
          <w:instrText xml:space="preserve"> HYPERLINK "https://git-scm.com/" </w:instrText>
        </w:r>
        <w:r w:rsidRPr="00C334A6">
          <w:rPr>
            <w:rPrChange w:id="264" w:author="Microsoft Office User" w:date="2019-09-30T13:24:00Z">
              <w:rPr>
                <w:color w:val="0563C1" w:themeColor="hyperlink"/>
                <w:sz w:val="24"/>
                <w:szCs w:val="24"/>
                <w:u w:val="single"/>
              </w:rPr>
            </w:rPrChange>
          </w:rPr>
          <w:fldChar w:fldCharType="separate"/>
        </w:r>
        <w:r w:rsidRPr="00C334A6">
          <w:rPr>
            <w:rStyle w:val="Hyperlink"/>
            <w:rPrChange w:id="265" w:author="Microsoft Office User" w:date="2019-09-30T13:24:00Z">
              <w:rPr>
                <w:rStyle w:val="Hyperlink"/>
                <w:sz w:val="24"/>
                <w:szCs w:val="24"/>
              </w:rPr>
            </w:rPrChange>
          </w:rPr>
          <w:t>https://git-scm.com</w:t>
        </w:r>
        <w:r w:rsidRPr="00C334A6">
          <w:rPr>
            <w:rPrChange w:id="266" w:author="Microsoft Office User" w:date="2019-09-30T13:24:00Z">
              <w:rPr>
                <w:color w:val="0563C1" w:themeColor="hyperlink"/>
                <w:sz w:val="24"/>
                <w:szCs w:val="24"/>
                <w:u w:val="single"/>
              </w:rPr>
            </w:rPrChange>
          </w:rPr>
          <w:fldChar w:fldCharType="end"/>
        </w:r>
      </w:ins>
    </w:p>
  </w:footnote>
  <w:footnote w:id="4">
    <w:p w14:paraId="339CA84A" w14:textId="77777777" w:rsidR="0012088D" w:rsidRPr="005F4213" w:rsidRDefault="0012088D" w:rsidP="00EB585B">
      <w:pPr>
        <w:pStyle w:val="FootnoteText"/>
        <w:spacing w:line="360" w:lineRule="auto"/>
        <w:pPrChange w:id="269" w:author="Microsoft Office User" w:date="2019-10-07T23:01:00Z">
          <w:pPr>
            <w:pStyle w:val="FootnoteText"/>
          </w:pPr>
        </w:pPrChange>
      </w:pPr>
      <w:ins w:id="270" w:author="Microsoft Office User" w:date="2019-09-30T13:23:00Z">
        <w:r w:rsidRPr="00C334A6">
          <w:rPr>
            <w:rStyle w:val="FootnoteReference"/>
            <w:rPrChange w:id="271" w:author="Microsoft Office User" w:date="2019-09-30T13:24:00Z">
              <w:rPr>
                <w:rStyle w:val="FootnoteReference"/>
                <w:sz w:val="24"/>
                <w:szCs w:val="24"/>
              </w:rPr>
            </w:rPrChange>
          </w:rPr>
          <w:footnoteRef/>
        </w:r>
        <w:r w:rsidRPr="00C334A6">
          <w:rPr>
            <w:rPrChange w:id="272" w:author="Microsoft Office User" w:date="2019-09-30T13:24:00Z">
              <w:rPr>
                <w:sz w:val="24"/>
                <w:szCs w:val="24"/>
                <w:vertAlign w:val="superscript"/>
              </w:rPr>
            </w:rPrChange>
          </w:rPr>
          <w:t xml:space="preserve"> </w:t>
        </w:r>
        <w:r w:rsidRPr="00C334A6">
          <w:rPr>
            <w:rPrChange w:id="273" w:author="Microsoft Office User" w:date="2019-09-30T13:24:00Z">
              <w:rPr>
                <w:color w:val="0563C1" w:themeColor="hyperlink"/>
                <w:sz w:val="24"/>
                <w:szCs w:val="24"/>
                <w:u w:val="single"/>
              </w:rPr>
            </w:rPrChange>
          </w:rPr>
          <w:fldChar w:fldCharType="begin"/>
        </w:r>
        <w:r w:rsidRPr="00C334A6">
          <w:rPr>
            <w:rPrChange w:id="274" w:author="Microsoft Office User" w:date="2019-09-30T13:24:00Z">
              <w:rPr>
                <w:sz w:val="24"/>
                <w:szCs w:val="24"/>
                <w:vertAlign w:val="superscript"/>
              </w:rPr>
            </w:rPrChange>
          </w:rPr>
          <w:instrText xml:space="preserve"> HYPERLINK "https://slack.com/" </w:instrText>
        </w:r>
        <w:r w:rsidRPr="00C334A6">
          <w:rPr>
            <w:rPrChange w:id="275" w:author="Microsoft Office User" w:date="2019-09-30T13:24:00Z">
              <w:rPr>
                <w:color w:val="0563C1" w:themeColor="hyperlink"/>
                <w:sz w:val="24"/>
                <w:szCs w:val="24"/>
                <w:u w:val="single"/>
              </w:rPr>
            </w:rPrChange>
          </w:rPr>
          <w:fldChar w:fldCharType="separate"/>
        </w:r>
        <w:r w:rsidRPr="00C334A6">
          <w:rPr>
            <w:rStyle w:val="Hyperlink"/>
            <w:rPrChange w:id="276" w:author="Microsoft Office User" w:date="2019-09-30T13:24:00Z">
              <w:rPr>
                <w:rStyle w:val="Hyperlink"/>
                <w:sz w:val="24"/>
                <w:szCs w:val="24"/>
              </w:rPr>
            </w:rPrChange>
          </w:rPr>
          <w:t>https://slack.com</w:t>
        </w:r>
        <w:r w:rsidRPr="00C334A6">
          <w:rPr>
            <w:rPrChange w:id="277" w:author="Microsoft Office User" w:date="2019-09-30T13:24:00Z">
              <w:rPr>
                <w:color w:val="0563C1" w:themeColor="hyperlink"/>
                <w:sz w:val="24"/>
                <w:szCs w:val="24"/>
                <w:u w:val="single"/>
              </w:rPr>
            </w:rPrChange>
          </w:rPr>
          <w:fldChar w:fldCharType="end"/>
        </w:r>
      </w:ins>
    </w:p>
  </w:footnote>
  <w:footnote w:id="5">
    <w:p w14:paraId="1BF0F713" w14:textId="77777777" w:rsidR="0012088D" w:rsidRPr="00FD5111" w:rsidDel="00AF5358" w:rsidRDefault="0012088D" w:rsidP="00FD5111">
      <w:pPr>
        <w:pStyle w:val="FootnoteText"/>
        <w:spacing w:line="360" w:lineRule="auto"/>
        <w:rPr>
          <w:del w:id="319" w:author="Microsoft Office User" w:date="2019-09-30T12:28:00Z"/>
        </w:rPr>
      </w:pPr>
      <w:del w:id="320" w:author="Microsoft Office User" w:date="2019-09-30T12:28:00Z">
        <w:r w:rsidRPr="00FD5111" w:rsidDel="00AF5358">
          <w:rPr>
            <w:rStyle w:val="FootnoteReference"/>
          </w:rPr>
          <w:footnoteRef/>
        </w:r>
        <w:r w:rsidRPr="00FD5111" w:rsidDel="00AF5358">
          <w:delText xml:space="preserve"> The broader project repository can be found at </w:delText>
        </w:r>
        <w:r w:rsidDel="00AF5358">
          <w:rPr>
            <w:rFonts w:asciiTheme="minorHAnsi" w:hAnsiTheme="minorHAnsi" w:cstheme="minorBidi"/>
          </w:rPr>
          <w:fldChar w:fldCharType="begin"/>
        </w:r>
        <w:r w:rsidRPr="00AF5358" w:rsidDel="00AF5358">
          <w:delInstrText xml:space="preserve"> HYPERLINK "https://github.com/judith-tonhauser/projection-NAI-variability" </w:delInstrText>
        </w:r>
        <w:r w:rsidDel="00AF5358">
          <w:rPr>
            <w:rFonts w:asciiTheme="minorHAnsi" w:hAnsiTheme="minorHAnsi" w:cstheme="minorBidi"/>
          </w:rPr>
          <w:fldChar w:fldCharType="separate"/>
        </w:r>
        <w:r w:rsidRPr="00FD5111" w:rsidDel="00AF5358">
          <w:rPr>
            <w:rStyle w:val="Hyperlink"/>
          </w:rPr>
          <w:delText>https://github.com/judith-tonhauser/projection-NAI-variability</w:delText>
        </w:r>
        <w:r w:rsidDel="00AF5358">
          <w:rPr>
            <w:rStyle w:val="Hyperlink"/>
          </w:rPr>
          <w:fldChar w:fldCharType="end"/>
        </w:r>
        <w:r w:rsidRPr="00FD5111" w:rsidDel="00AF5358">
          <w:delText xml:space="preserve"> -- this repository is not as well documented for external eyes, but we’re sharing it regardless.</w:delText>
        </w:r>
      </w:del>
    </w:p>
  </w:footnote>
  <w:footnote w:id="6">
    <w:p w14:paraId="064365BA" w14:textId="77777777" w:rsidR="0012088D" w:rsidRPr="00FD5111" w:rsidDel="00E93AE1" w:rsidRDefault="0012088D" w:rsidP="00FD5111">
      <w:pPr>
        <w:pStyle w:val="FootnoteText"/>
        <w:spacing w:line="360" w:lineRule="auto"/>
        <w:rPr>
          <w:del w:id="334" w:author="Microsoft Office User" w:date="2019-09-30T12:36:00Z"/>
        </w:rPr>
      </w:pPr>
      <w:del w:id="335" w:author="Microsoft Office User" w:date="2019-09-30T12:36:00Z">
        <w:r w:rsidRPr="00FD5111" w:rsidDel="00E93AE1">
          <w:rPr>
            <w:rStyle w:val="FootnoteReference"/>
          </w:rPr>
          <w:footnoteRef/>
        </w:r>
        <w:r w:rsidRPr="00FD5111" w:rsidDel="00E93AE1">
          <w:delText xml:space="preserve"> Slack is a collaboration tool that is essentially a messaging system and allows for (groups of) users to create channels dedicated to specialized topics or research projects.</w:delText>
        </w:r>
      </w:del>
    </w:p>
  </w:footnote>
  <w:footnote w:id="7">
    <w:p w14:paraId="62A25188" w14:textId="77777777" w:rsidR="0012088D" w:rsidRPr="00BA1F9F" w:rsidRDefault="0012088D" w:rsidP="00FE7B7B">
      <w:pPr>
        <w:pStyle w:val="FootnoteText"/>
        <w:rPr>
          <w:ins w:id="422" w:author="Microsoft Office User" w:date="2019-10-02T22:08:00Z"/>
        </w:rPr>
      </w:pPr>
      <w:ins w:id="423" w:author="Microsoft Office User" w:date="2019-10-02T22:08:00Z">
        <w:r w:rsidRPr="00BA1F9F">
          <w:rPr>
            <w:rStyle w:val="FootnoteReference"/>
          </w:rPr>
          <w:footnoteRef/>
        </w:r>
        <w:r w:rsidRPr="00BA1F9F">
          <w:t xml:space="preserve"> </w:t>
        </w:r>
        <w:r w:rsidRPr="00BA1F9F">
          <w:fldChar w:fldCharType="begin"/>
        </w:r>
        <w:r w:rsidRPr="00BA1F9F">
          <w:instrText xml:space="preserve"> HYPERLINK "https://www.mturk.com/" </w:instrText>
        </w:r>
        <w:r w:rsidRPr="00BA1F9F">
          <w:fldChar w:fldCharType="separate"/>
        </w:r>
        <w:r w:rsidRPr="00BA1F9F">
          <w:rPr>
            <w:rStyle w:val="Hyperlink"/>
          </w:rPr>
          <w:t>https://www.mturk.com</w:t>
        </w:r>
        <w:r w:rsidRPr="00BA1F9F">
          <w:fldChar w:fldCharType="end"/>
        </w:r>
        <w:r>
          <w:t xml:space="preserve"> </w:t>
        </w:r>
      </w:ins>
    </w:p>
  </w:footnote>
  <w:footnote w:id="8">
    <w:p w14:paraId="081EBAC2" w14:textId="77777777" w:rsidR="0012088D" w:rsidRPr="00DE3B70" w:rsidRDefault="0012088D" w:rsidP="00EB585B">
      <w:pPr>
        <w:pStyle w:val="FootnoteText"/>
        <w:spacing w:line="360" w:lineRule="auto"/>
        <w:rPr>
          <w:ins w:id="429" w:author="Microsoft Office User" w:date="2019-10-02T22:10:00Z"/>
        </w:rPr>
        <w:pPrChange w:id="430" w:author="Microsoft Office User" w:date="2019-10-07T23:01:00Z">
          <w:pPr>
            <w:pStyle w:val="FootnoteText"/>
          </w:pPr>
        </w:pPrChange>
      </w:pPr>
      <w:ins w:id="431" w:author="Microsoft Office User" w:date="2019-10-02T22:10:00Z">
        <w:r w:rsidRPr="00DE3B70">
          <w:rPr>
            <w:rStyle w:val="FootnoteReference"/>
          </w:rPr>
          <w:footnoteRef/>
        </w:r>
        <w:r w:rsidRPr="00DE3B70">
          <w:t xml:space="preserve"> </w:t>
        </w:r>
        <w:r w:rsidRPr="00DE3B70">
          <w:fldChar w:fldCharType="begin"/>
        </w:r>
        <w:r w:rsidRPr="00DE3B70">
          <w:instrText xml:space="preserve"> HYPERLINK "https://www.clickworker.com/" </w:instrText>
        </w:r>
        <w:r w:rsidRPr="00DE3B70">
          <w:fldChar w:fldCharType="separate"/>
        </w:r>
        <w:r w:rsidRPr="00DE3B70">
          <w:rPr>
            <w:rStyle w:val="Hyperlink"/>
          </w:rPr>
          <w:t>https://www.clickworker.com</w:t>
        </w:r>
        <w:r w:rsidRPr="00DE3B70">
          <w:fldChar w:fldCharType="end"/>
        </w:r>
      </w:ins>
    </w:p>
  </w:footnote>
  <w:footnote w:id="9">
    <w:p w14:paraId="1DEF4A9E" w14:textId="77777777" w:rsidR="0012088D" w:rsidRPr="00DE3B70" w:rsidRDefault="0012088D" w:rsidP="00EB585B">
      <w:pPr>
        <w:pStyle w:val="FootnoteText"/>
        <w:spacing w:line="360" w:lineRule="auto"/>
        <w:rPr>
          <w:ins w:id="432" w:author="Microsoft Office User" w:date="2019-10-02T22:10:00Z"/>
        </w:rPr>
        <w:pPrChange w:id="433" w:author="Microsoft Office User" w:date="2019-10-07T23:01:00Z">
          <w:pPr>
            <w:pStyle w:val="FootnoteText"/>
          </w:pPr>
        </w:pPrChange>
      </w:pPr>
      <w:ins w:id="434" w:author="Microsoft Office User" w:date="2019-10-02T22:10:00Z">
        <w:r w:rsidRPr="00DE3B70">
          <w:rPr>
            <w:rStyle w:val="FootnoteReference"/>
          </w:rPr>
          <w:footnoteRef/>
        </w:r>
        <w:r w:rsidRPr="00DE3B70">
          <w:t xml:space="preserve"> </w:t>
        </w:r>
        <w:r w:rsidRPr="00DE3B70">
          <w:fldChar w:fldCharType="begin"/>
        </w:r>
        <w:r w:rsidRPr="00DE3B70">
          <w:instrText xml:space="preserve"> HYPERLINK "https://www.prolific.co/" </w:instrText>
        </w:r>
        <w:r w:rsidRPr="00DE3B70">
          <w:fldChar w:fldCharType="separate"/>
        </w:r>
        <w:r w:rsidRPr="00DE3B70">
          <w:rPr>
            <w:rStyle w:val="Hyperlink"/>
          </w:rPr>
          <w:t>https://www.prolific.co</w:t>
        </w:r>
        <w:r w:rsidRPr="00DE3B70">
          <w:fldChar w:fldCharType="end"/>
        </w:r>
      </w:ins>
    </w:p>
  </w:footnote>
  <w:footnote w:id="10">
    <w:p w14:paraId="000E5456" w14:textId="77777777" w:rsidR="0012088D" w:rsidRPr="005F4213" w:rsidRDefault="0012088D" w:rsidP="00EB585B">
      <w:pPr>
        <w:pStyle w:val="FootnoteText"/>
        <w:spacing w:line="360" w:lineRule="auto"/>
        <w:pPrChange w:id="447" w:author="Microsoft Office User" w:date="2019-10-07T23:01:00Z">
          <w:pPr>
            <w:pStyle w:val="FootnoteText"/>
          </w:pPr>
        </w:pPrChange>
      </w:pPr>
      <w:ins w:id="448" w:author="Microsoft Office User" w:date="2019-10-02T22:31:00Z">
        <w:r>
          <w:rPr>
            <w:rStyle w:val="FootnoteReference"/>
          </w:rPr>
          <w:footnoteRef/>
        </w:r>
        <w:r>
          <w:t xml:space="preserve"> We routinely complete studies that require 300 participants within </w:t>
        </w:r>
      </w:ins>
      <w:ins w:id="449" w:author="Microsoft Office User" w:date="2019-10-02T22:32:00Z">
        <w:r>
          <w:t>a few</w:t>
        </w:r>
      </w:ins>
      <w:ins w:id="450" w:author="Microsoft Office User" w:date="2019-10-02T22:31:00Z">
        <w:r>
          <w:t xml:space="preserve"> hours of posting.</w:t>
        </w:r>
      </w:ins>
    </w:p>
  </w:footnote>
  <w:footnote w:id="11">
    <w:p w14:paraId="40C61EEA" w14:textId="77777777" w:rsidR="0012088D" w:rsidRPr="00212CAA" w:rsidRDefault="0012088D" w:rsidP="00EB585B">
      <w:pPr>
        <w:spacing w:line="360" w:lineRule="auto"/>
        <w:pPrChange w:id="467" w:author="Microsoft Office User" w:date="2019-10-07T23:01:00Z">
          <w:pPr>
            <w:pStyle w:val="FootnoteText"/>
          </w:pPr>
        </w:pPrChange>
      </w:pPr>
      <w:ins w:id="468" w:author="Microsoft Office User" w:date="2019-10-02T22:25:00Z">
        <w:r>
          <w:rPr>
            <w:rStyle w:val="FootnoteReference"/>
            <w:sz w:val="20"/>
            <w:szCs w:val="20"/>
          </w:rPr>
          <w:footnoteRef/>
        </w:r>
        <w:r w:rsidRPr="00C334A6">
          <w:rPr>
            <w:sz w:val="20"/>
            <w:szCs w:val="20"/>
            <w:rPrChange w:id="469" w:author="Microsoft Office User" w:date="2019-10-02T22:31:00Z">
              <w:rPr>
                <w:vertAlign w:val="superscript"/>
              </w:rPr>
            </w:rPrChange>
          </w:rPr>
          <w:t xml:space="preserve"> </w:t>
        </w:r>
      </w:ins>
      <w:ins w:id="470" w:author="Microsoft Office User" w:date="2019-10-02T22:27:00Z">
        <w:r w:rsidRPr="00BA1F9F">
          <w:rPr>
            <w:sz w:val="20"/>
            <w:szCs w:val="20"/>
          </w:rPr>
          <w:t>ALPS Lab typically aims to pay participants at a rate of $12-$14 per hour.</w:t>
        </w:r>
        <w:r w:rsidRPr="0033405F">
          <w:t xml:space="preserve"> </w:t>
        </w:r>
        <w:r w:rsidRPr="00BA1F9F">
          <w:rPr>
            <w:sz w:val="20"/>
            <w:szCs w:val="20"/>
          </w:rPr>
          <w:t>At the time of writing, US federal minimum wage is $7.25</w:t>
        </w:r>
      </w:ins>
      <w:ins w:id="471" w:author="Microsoft Office User" w:date="2019-10-02T22:28:00Z">
        <w:r>
          <w:rPr>
            <w:sz w:val="20"/>
            <w:szCs w:val="20"/>
          </w:rPr>
          <w:t xml:space="preserve"> and California minimum wage is $12.</w:t>
        </w:r>
      </w:ins>
      <w:ins w:id="472" w:author="Microsoft Office User" w:date="2019-10-02T22:27:00Z">
        <w:r w:rsidRPr="00BA1F9F">
          <w:rPr>
            <w:sz w:val="20"/>
            <w:szCs w:val="20"/>
          </w:rPr>
          <w:t xml:space="preserve"> </w:t>
        </w:r>
      </w:ins>
      <w:ins w:id="473" w:author="Microsoft Office User" w:date="2019-10-02T22:28:00Z">
        <w:r>
          <w:rPr>
            <w:sz w:val="20"/>
            <w:szCs w:val="20"/>
          </w:rPr>
          <w:t>W</w:t>
        </w:r>
      </w:ins>
      <w:ins w:id="474" w:author="Microsoft Office User" w:date="2019-10-02T22:27:00Z">
        <w:r w:rsidRPr="00BA1F9F">
          <w:rPr>
            <w:sz w:val="20"/>
            <w:szCs w:val="20"/>
          </w:rPr>
          <w:t>orkers typically get paid about $3 per hour on Mechanical Turk</w:t>
        </w:r>
        <w:r>
          <w:rPr>
            <w:sz w:val="20"/>
            <w:szCs w:val="20"/>
          </w:rPr>
          <w:t xml:space="preserve">, which has been documented as a serious and systematic </w:t>
        </w:r>
      </w:ins>
      <w:ins w:id="475" w:author="Microsoft Office User" w:date="2019-10-02T22:30:00Z">
        <w:r>
          <w:rPr>
            <w:sz w:val="20"/>
            <w:szCs w:val="20"/>
          </w:rPr>
          <w:t xml:space="preserve">case </w:t>
        </w:r>
      </w:ins>
      <w:ins w:id="476" w:author="Microsoft Office User" w:date="2019-10-02T22:29:00Z">
        <w:r>
          <w:rPr>
            <w:sz w:val="20"/>
            <w:szCs w:val="20"/>
          </w:rPr>
          <w:t xml:space="preserve">of labor </w:t>
        </w:r>
      </w:ins>
      <w:ins w:id="477" w:author="Microsoft Office User" w:date="2019-10-02T22:27:00Z">
        <w:r>
          <w:rPr>
            <w:sz w:val="20"/>
            <w:szCs w:val="20"/>
          </w:rPr>
          <w:t xml:space="preserve">exploitation </w:t>
        </w:r>
        <w:r w:rsidRPr="00BA1F9F">
          <w:rPr>
            <w:sz w:val="20"/>
            <w:szCs w:val="20"/>
          </w:rPr>
          <w:fldChar w:fldCharType="begin" w:fldLock="1"/>
        </w:r>
        <w:r w:rsidRPr="00BA1F9F">
          <w:rPr>
            <w:sz w:val="20"/>
            <w:szCs w:val="20"/>
          </w:rPr>
          <w:instrText>ADDIN CSL_CITATION {"citationItems":[{"id":"ITEM-1","itemData":{"DOI":"10.1080/23736992.2016.1228811","ISSN":"2373700X","author":[{"dropping-particle":"","family":"Pittman","given":"Matthew","non-dropping-particle":"","parse-names":false,"suffix":""},{"dropping-particle":"","family":"Sheehan","given":"Kim","non-dropping-particle":"","parse-names":false,"suffix":""}],"container-title":"Journal of Media Ethics: Exploring Questions of Media Morality","id":"ITEM-1","issue":"4","issued":{"date-parts":[["2016"]]},"page":"260-262","title":"Amazon's mechanical turk a digital sweatshop? Transparency and accountability in crowdsourced online research","type":"article-journal","volume":"31"},"uris":["http://www.mendeley.com/documents/?uuid=91dd7a34-ce10-4f69-b734-f7e0db1ee4a6"]}],"mendeley":{"formattedCitation":"(Pittman &amp; Sheehan, 2016)","plainTextFormattedCitation":"(Pittman &amp; Sheehan, 2016)","previouslyFormattedCitation":"(Pittman &amp; Sheehan, 2016)"},"properties":{"noteIndex":0},"schema":"https://github.com/citation-style-language/schema/raw/master/csl-citation.json"}</w:instrText>
        </w:r>
        <w:r w:rsidRPr="00BA1F9F">
          <w:rPr>
            <w:sz w:val="20"/>
            <w:szCs w:val="20"/>
          </w:rPr>
          <w:fldChar w:fldCharType="separate"/>
        </w:r>
        <w:r w:rsidRPr="00BA1F9F">
          <w:rPr>
            <w:noProof/>
            <w:sz w:val="20"/>
            <w:szCs w:val="20"/>
          </w:rPr>
          <w:t>(Pittman &amp; Sheehan, 2016)</w:t>
        </w:r>
        <w:r w:rsidRPr="00BA1F9F">
          <w:rPr>
            <w:sz w:val="20"/>
            <w:szCs w:val="20"/>
          </w:rPr>
          <w:fldChar w:fldCharType="end"/>
        </w:r>
        <w:r w:rsidRPr="00BA1F9F">
          <w:rPr>
            <w:sz w:val="20"/>
            <w:szCs w:val="20"/>
          </w:rPr>
          <w:t xml:space="preserve">. </w:t>
        </w:r>
      </w:ins>
    </w:p>
  </w:footnote>
  <w:footnote w:id="12">
    <w:p w14:paraId="0B9CCF47" w14:textId="77777777" w:rsidR="0012088D" w:rsidRPr="00BA1F9F" w:rsidRDefault="0012088D" w:rsidP="00EB585B">
      <w:pPr>
        <w:pStyle w:val="FootnoteText"/>
        <w:spacing w:line="360" w:lineRule="auto"/>
        <w:rPr>
          <w:ins w:id="529" w:author="Microsoft Office User" w:date="2019-10-02T20:36:00Z"/>
        </w:rPr>
        <w:pPrChange w:id="530" w:author="Microsoft Office User" w:date="2019-10-07T23:02:00Z">
          <w:pPr>
            <w:pStyle w:val="FootnoteText"/>
          </w:pPr>
        </w:pPrChange>
      </w:pPr>
      <w:ins w:id="531" w:author="Microsoft Office User" w:date="2019-10-02T20:36:00Z">
        <w:r w:rsidRPr="00BA1F9F">
          <w:rPr>
            <w:rStyle w:val="FootnoteReference"/>
          </w:rPr>
          <w:footnoteRef/>
        </w:r>
        <w:r w:rsidRPr="00BA1F9F">
          <w:t xml:space="preserve"> </w:t>
        </w:r>
        <w:r w:rsidRPr="00BA1F9F">
          <w:fldChar w:fldCharType="begin"/>
        </w:r>
        <w:r w:rsidRPr="00BA1F9F">
          <w:instrText xml:space="preserve"> HYPERLINK "https://www.w3schools.com/html/" </w:instrText>
        </w:r>
        <w:r w:rsidRPr="00BA1F9F">
          <w:fldChar w:fldCharType="separate"/>
        </w:r>
        <w:r w:rsidRPr="00BA1F9F">
          <w:rPr>
            <w:rStyle w:val="Hyperlink"/>
          </w:rPr>
          <w:t>https://www.w3schools.com/html/</w:t>
        </w:r>
        <w:r w:rsidRPr="00BA1F9F">
          <w:fldChar w:fldCharType="end"/>
        </w:r>
      </w:ins>
    </w:p>
  </w:footnote>
  <w:footnote w:id="13">
    <w:p w14:paraId="19C896DC" w14:textId="77777777" w:rsidR="0012088D" w:rsidRPr="00BA1F9F" w:rsidRDefault="0012088D" w:rsidP="00EB585B">
      <w:pPr>
        <w:pStyle w:val="FootnoteText"/>
        <w:spacing w:line="360" w:lineRule="auto"/>
        <w:rPr>
          <w:ins w:id="532" w:author="Microsoft Office User" w:date="2019-10-02T20:36:00Z"/>
        </w:rPr>
        <w:pPrChange w:id="533" w:author="Microsoft Office User" w:date="2019-10-07T23:02:00Z">
          <w:pPr>
            <w:pStyle w:val="FootnoteText"/>
          </w:pPr>
        </w:pPrChange>
      </w:pPr>
      <w:ins w:id="534" w:author="Microsoft Office User" w:date="2019-10-02T20:36:00Z">
        <w:r w:rsidRPr="00BA1F9F">
          <w:rPr>
            <w:rStyle w:val="FootnoteReference"/>
          </w:rPr>
          <w:footnoteRef/>
        </w:r>
        <w:r w:rsidRPr="00BA1F9F">
          <w:t xml:space="preserve"> </w:t>
        </w:r>
        <w:r w:rsidRPr="00BA1F9F">
          <w:fldChar w:fldCharType="begin"/>
        </w:r>
        <w:r w:rsidRPr="00BA1F9F">
          <w:instrText xml:space="preserve"> HYPERLINK "https://www.w3schools.com/js/" </w:instrText>
        </w:r>
        <w:r w:rsidRPr="00BA1F9F">
          <w:fldChar w:fldCharType="separate"/>
        </w:r>
        <w:r w:rsidRPr="00BA1F9F">
          <w:rPr>
            <w:rStyle w:val="Hyperlink"/>
          </w:rPr>
          <w:t>https://www.w3schools.com/js/</w:t>
        </w:r>
        <w:r w:rsidRPr="00BA1F9F">
          <w:fldChar w:fldCharType="end"/>
        </w:r>
      </w:ins>
    </w:p>
  </w:footnote>
  <w:footnote w:id="14">
    <w:p w14:paraId="3F503503" w14:textId="77777777" w:rsidR="0012088D" w:rsidRPr="005F4213" w:rsidRDefault="0012088D" w:rsidP="00EB585B">
      <w:pPr>
        <w:pStyle w:val="FootnoteText"/>
        <w:spacing w:line="360" w:lineRule="auto"/>
        <w:rPr>
          <w:ins w:id="535" w:author="Microsoft Office User" w:date="2019-10-02T20:36:00Z"/>
        </w:rPr>
        <w:pPrChange w:id="536" w:author="Microsoft Office User" w:date="2019-10-07T23:02:00Z">
          <w:pPr>
            <w:pStyle w:val="FootnoteText"/>
          </w:pPr>
        </w:pPrChange>
      </w:pPr>
      <w:ins w:id="537" w:author="Microsoft Office User" w:date="2019-10-02T20:36:00Z">
        <w:r w:rsidRPr="00BA1F9F">
          <w:rPr>
            <w:rStyle w:val="FootnoteReference"/>
          </w:rPr>
          <w:footnoteRef/>
        </w:r>
        <w:r w:rsidRPr="00BA1F9F">
          <w:t xml:space="preserve"> </w:t>
        </w:r>
        <w:r w:rsidRPr="00BA1F9F">
          <w:fldChar w:fldCharType="begin"/>
        </w:r>
        <w:r w:rsidRPr="00BA1F9F">
          <w:instrText xml:space="preserve"> HYPERLINK "https://www.w3schools.com/css/" </w:instrText>
        </w:r>
        <w:r w:rsidRPr="00BA1F9F">
          <w:fldChar w:fldCharType="separate"/>
        </w:r>
        <w:r w:rsidRPr="00BA1F9F">
          <w:rPr>
            <w:rStyle w:val="Hyperlink"/>
          </w:rPr>
          <w:t>https://www.w3schools.com/css/</w:t>
        </w:r>
        <w:r w:rsidRPr="00BA1F9F">
          <w:fldChar w:fldCharType="end"/>
        </w:r>
      </w:ins>
    </w:p>
  </w:footnote>
  <w:footnote w:id="15">
    <w:p w14:paraId="030E8BAF" w14:textId="77777777" w:rsidR="0012088D" w:rsidRPr="0004651E" w:rsidRDefault="0012088D" w:rsidP="0004651E">
      <w:pPr>
        <w:pStyle w:val="FootnoteText"/>
        <w:spacing w:line="360" w:lineRule="auto"/>
      </w:pPr>
      <w:r>
        <w:rPr>
          <w:rStyle w:val="FootnoteReference"/>
        </w:rPr>
        <w:footnoteRef/>
      </w:r>
      <w:r>
        <w:t xml:space="preserve"> </w:t>
      </w:r>
      <w:r w:rsidRPr="0004651E">
        <w:t xml:space="preserve">The experiments have since been taken off of JT’s </w:t>
      </w:r>
      <w:del w:id="554" w:author="" w:date="2019-10-07T19:46:00Z">
        <w:r w:rsidRPr="0004651E" w:rsidDel="000E58B2">
          <w:delText xml:space="preserve">former </w:delText>
        </w:r>
      </w:del>
      <w:ins w:id="555" w:author="" w:date="2019-10-07T19:46:00Z">
        <w:r>
          <w:t>Ohio State</w:t>
        </w:r>
        <w:r w:rsidRPr="0004651E">
          <w:t xml:space="preserve"> </w:t>
        </w:r>
      </w:ins>
      <w:r w:rsidRPr="0004651E">
        <w:t xml:space="preserve">university web space. We provide a lasting example of Experiment 1a at </w:t>
      </w:r>
      <w:hyperlink r:id="rId1" w:history="1">
        <w:r w:rsidRPr="0004651E">
          <w:rPr>
            <w:rStyle w:val="Hyperlink"/>
          </w:rPr>
          <w:t>https://web.stanford.edu/~jdegen/exp1a/experiment.html</w:t>
        </w:r>
      </w:hyperlink>
      <w:r w:rsidRPr="0004651E">
        <w:t xml:space="preserve"> -- this is the same experiment that is viewable by the reader by opening the file experiments/exp1a/experiment.html in a browser on your local machine if you have cloned the repository as described in Section 2.</w:t>
      </w:r>
    </w:p>
    <w:p w14:paraId="60117903" w14:textId="77777777" w:rsidR="0012088D" w:rsidRDefault="0012088D">
      <w:pPr>
        <w:pStyle w:val="FootnoteText"/>
      </w:pPr>
    </w:p>
  </w:footnote>
  <w:footnote w:id="16">
    <w:p w14:paraId="195C4A07" w14:textId="77777777" w:rsidR="0012088D" w:rsidRPr="005F4213" w:rsidRDefault="0012088D" w:rsidP="00EB585B">
      <w:pPr>
        <w:pStyle w:val="FootnoteText"/>
        <w:spacing w:line="360" w:lineRule="auto"/>
        <w:pPrChange w:id="561" w:author="Microsoft Office User" w:date="2019-10-07T23:00:00Z">
          <w:pPr>
            <w:pStyle w:val="FootnoteText"/>
          </w:pPr>
        </w:pPrChange>
      </w:pPr>
      <w:ins w:id="562" w:author="Microsoft Office User" w:date="2019-09-30T13:41:00Z">
        <w:r w:rsidRPr="00C334A6">
          <w:rPr>
            <w:rStyle w:val="FootnoteReference"/>
            <w:rPrChange w:id="563" w:author="Microsoft Office User" w:date="2019-09-30T13:41:00Z">
              <w:rPr>
                <w:rStyle w:val="FootnoteReference"/>
                <w:sz w:val="24"/>
                <w:szCs w:val="24"/>
              </w:rPr>
            </w:rPrChange>
          </w:rPr>
          <w:footnoteRef/>
        </w:r>
        <w:r w:rsidRPr="00C334A6">
          <w:rPr>
            <w:rPrChange w:id="564" w:author="Microsoft Office User" w:date="2019-09-30T13:41:00Z">
              <w:rPr>
                <w:sz w:val="24"/>
                <w:szCs w:val="24"/>
                <w:vertAlign w:val="superscript"/>
              </w:rPr>
            </w:rPrChange>
          </w:rPr>
          <w:t xml:space="preserve"> </w:t>
        </w:r>
        <w:r w:rsidRPr="00C334A6">
          <w:rPr>
            <w:rPrChange w:id="565" w:author="Microsoft Office User" w:date="2019-09-30T13:41:00Z">
              <w:rPr>
                <w:color w:val="0563C1" w:themeColor="hyperlink"/>
                <w:sz w:val="24"/>
                <w:szCs w:val="24"/>
                <w:u w:val="single"/>
              </w:rPr>
            </w:rPrChange>
          </w:rPr>
          <w:fldChar w:fldCharType="begin"/>
        </w:r>
        <w:r w:rsidRPr="00C334A6">
          <w:rPr>
            <w:rPrChange w:id="566" w:author="Microsoft Office User" w:date="2019-09-30T13:41:00Z">
              <w:rPr>
                <w:sz w:val="24"/>
                <w:szCs w:val="24"/>
                <w:vertAlign w:val="superscript"/>
              </w:rPr>
            </w:rPrChange>
          </w:rPr>
          <w:instrText xml:space="preserve"> HYPERLINK "https://github.com/sebschu/Submiterator" </w:instrText>
        </w:r>
        <w:r w:rsidRPr="00C334A6">
          <w:rPr>
            <w:rPrChange w:id="567" w:author="Microsoft Office User" w:date="2019-09-30T13:41:00Z">
              <w:rPr>
                <w:color w:val="0563C1" w:themeColor="hyperlink"/>
                <w:sz w:val="24"/>
                <w:szCs w:val="24"/>
                <w:u w:val="single"/>
              </w:rPr>
            </w:rPrChange>
          </w:rPr>
          <w:fldChar w:fldCharType="separate"/>
        </w:r>
        <w:r w:rsidRPr="00C334A6">
          <w:rPr>
            <w:rStyle w:val="Hyperlink"/>
            <w:rPrChange w:id="568" w:author="Microsoft Office User" w:date="2019-09-30T13:41:00Z">
              <w:rPr>
                <w:rStyle w:val="Hyperlink"/>
                <w:sz w:val="24"/>
                <w:szCs w:val="24"/>
              </w:rPr>
            </w:rPrChange>
          </w:rPr>
          <w:t>https://github.com/sebschu/Submiterator</w:t>
        </w:r>
        <w:r w:rsidRPr="00C334A6">
          <w:rPr>
            <w:rPrChange w:id="569" w:author="Microsoft Office User" w:date="2019-09-30T13:41:00Z">
              <w:rPr>
                <w:color w:val="0563C1" w:themeColor="hyperlink"/>
                <w:sz w:val="24"/>
                <w:szCs w:val="24"/>
                <w:u w:val="single"/>
              </w:rPr>
            </w:rPrChange>
          </w:rPr>
          <w:fldChar w:fldCharType="end"/>
        </w:r>
      </w:ins>
    </w:p>
  </w:footnote>
  <w:footnote w:id="17">
    <w:p w14:paraId="3FDECA64" w14:textId="57443C6C" w:rsidR="0048786B" w:rsidRDefault="0048786B" w:rsidP="00EB585B">
      <w:pPr>
        <w:pStyle w:val="FootnoteText"/>
        <w:spacing w:line="360" w:lineRule="auto"/>
        <w:pPrChange w:id="572" w:author="Microsoft Office User" w:date="2019-10-07T23:00:00Z">
          <w:pPr>
            <w:pStyle w:val="FootnoteText"/>
          </w:pPr>
        </w:pPrChange>
      </w:pPr>
      <w:ins w:id="573" w:author="Microsoft Office User" w:date="2019-10-07T22:58:00Z">
        <w:r>
          <w:rPr>
            <w:rStyle w:val="FootnoteReference"/>
          </w:rPr>
          <w:footnoteRef/>
        </w:r>
        <w:r>
          <w:t xml:space="preserve"> Other tools or entire frameworks that provide interfaces with Mechanical Turk and other crowd</w:t>
        </w:r>
      </w:ins>
      <w:ins w:id="574" w:author="Microsoft Office User" w:date="2019-10-07T22:59:00Z">
        <w:r>
          <w:t>s</w:t>
        </w:r>
      </w:ins>
      <w:ins w:id="575" w:author="Microsoft Office User" w:date="2019-10-07T22:58:00Z">
        <w:r>
          <w:t>ourcing platfo</w:t>
        </w:r>
      </w:ins>
      <w:ins w:id="576" w:author="Microsoft Office User" w:date="2019-10-07T22:59:00Z">
        <w:r>
          <w:t xml:space="preserve">rms and include some functionality for experiment development directly include </w:t>
        </w:r>
        <w:proofErr w:type="spellStart"/>
        <w:r>
          <w:t>psiTurk</w:t>
        </w:r>
        <w:proofErr w:type="spellEnd"/>
        <w:r>
          <w:t xml:space="preserve"> (</w:t>
        </w:r>
      </w:ins>
      <w:ins w:id="577" w:author="Microsoft Office User" w:date="2019-10-07T23:00:00Z">
        <w:r w:rsidRPr="0048786B">
          <w:fldChar w:fldCharType="begin"/>
        </w:r>
        <w:r w:rsidRPr="0048786B">
          <w:instrText xml:space="preserve"> HYPERLINK "http://psiturk.org/" </w:instrText>
        </w:r>
        <w:r w:rsidRPr="0048786B">
          <w:fldChar w:fldCharType="separate"/>
        </w:r>
        <w:r w:rsidRPr="0048786B">
          <w:rPr>
            <w:rStyle w:val="Hyperlink"/>
          </w:rPr>
          <w:t>http://psiturk.org/</w:t>
        </w:r>
        <w:r w:rsidRPr="0048786B">
          <w:fldChar w:fldCharType="end"/>
        </w:r>
      </w:ins>
      <w:ins w:id="578" w:author="Microsoft Office User" w:date="2019-10-07T22:59:00Z">
        <w:r>
          <w:t>) and _magpie (</w:t>
        </w:r>
        <w:r w:rsidRPr="0048786B">
          <w:fldChar w:fldCharType="begin"/>
        </w:r>
        <w:r w:rsidRPr="0048786B">
          <w:instrText xml:space="preserve"> HYPERLINK "https://magpie-ea.github.io/magpie-site/" </w:instrText>
        </w:r>
        <w:r w:rsidRPr="0048786B">
          <w:fldChar w:fldCharType="separate"/>
        </w:r>
        <w:r w:rsidRPr="0048786B">
          <w:rPr>
            <w:rStyle w:val="Hyperlink"/>
          </w:rPr>
          <w:t>https://magpie-ea.github.io/magpie-site/</w:t>
        </w:r>
        <w:r w:rsidRPr="0048786B">
          <w:fldChar w:fldCharType="end"/>
        </w:r>
        <w:r>
          <w:t>).</w:t>
        </w:r>
      </w:ins>
    </w:p>
  </w:footnote>
  <w:footnote w:id="18">
    <w:p w14:paraId="0490A22C" w14:textId="77777777" w:rsidR="0012088D" w:rsidRDefault="0012088D" w:rsidP="00EB585B">
      <w:pPr>
        <w:pStyle w:val="FootnoteText"/>
        <w:spacing w:line="360" w:lineRule="auto"/>
        <w:pPrChange w:id="583" w:author="Microsoft Office User" w:date="2019-10-07T23:00:00Z">
          <w:pPr>
            <w:pStyle w:val="FootnoteText"/>
          </w:pPr>
        </w:pPrChange>
      </w:pPr>
      <w:ins w:id="584" w:author="" w:date="2019-10-07T19:51:00Z">
        <w:r>
          <w:rPr>
            <w:rStyle w:val="FootnoteReference"/>
          </w:rPr>
          <w:footnoteRef/>
        </w:r>
        <w:r>
          <w:t xml:space="preserve"> </w:t>
        </w:r>
        <w:r w:rsidRPr="0052518A">
          <w:t>A Mechanical Turk worker ID is a unique identifier associated with a participant, linked to their email address, and thus provides personal identifying information. These IDs must therefore never be posted online.</w:t>
        </w:r>
      </w:ins>
    </w:p>
  </w:footnote>
  <w:footnote w:id="19">
    <w:p w14:paraId="26D50E3D" w14:textId="4E42E1A2" w:rsidR="0012088D" w:rsidRPr="0042184F" w:rsidRDefault="0012088D" w:rsidP="00EB585B">
      <w:pPr>
        <w:pStyle w:val="FootnoteText"/>
        <w:spacing w:line="360" w:lineRule="auto"/>
        <w:rPr>
          <w:ins w:id="594" w:author="Microsoft Office User" w:date="2019-10-07T22:48:00Z"/>
        </w:rPr>
        <w:pPrChange w:id="595" w:author="Microsoft Office User" w:date="2019-10-07T23:02:00Z">
          <w:pPr>
            <w:pStyle w:val="FootnoteText"/>
          </w:pPr>
        </w:pPrChange>
      </w:pPr>
      <w:ins w:id="596" w:author="Microsoft Office User" w:date="2019-10-07T22:47:00Z">
        <w:r>
          <w:rPr>
            <w:rStyle w:val="FootnoteReference"/>
          </w:rPr>
          <w:footnoteRef/>
        </w:r>
        <w:r>
          <w:t xml:space="preserve"> To view the html and </w:t>
        </w:r>
        <w:proofErr w:type="spellStart"/>
        <w:r>
          <w:t>javascript</w:t>
        </w:r>
        <w:proofErr w:type="spellEnd"/>
        <w:r>
          <w:t xml:space="preserve"> code, open any of the files in your favorite</w:t>
        </w:r>
      </w:ins>
      <w:ins w:id="597" w:author="Microsoft Office User" w:date="2019-10-07T22:48:00Z">
        <w:r>
          <w:t xml:space="preserve"> </w:t>
        </w:r>
      </w:ins>
      <w:ins w:id="598" w:author="Microsoft Office User" w:date="2019-10-07T22:47:00Z">
        <w:r>
          <w:t xml:space="preserve">editor. We like </w:t>
        </w:r>
      </w:ins>
      <w:ins w:id="599" w:author="Microsoft Office User" w:date="2019-10-07T22:48:00Z">
        <w:r>
          <w:t>Sublime Text (</w:t>
        </w:r>
        <w:r>
          <w:fldChar w:fldCharType="begin"/>
        </w:r>
        <w:r>
          <w:instrText xml:space="preserve"> HYPERLINK "</w:instrText>
        </w:r>
        <w:r w:rsidRPr="0042184F">
          <w:rPr>
            <w:rPrChange w:id="600" w:author="Microsoft Office User" w:date="2019-10-07T22:48:00Z">
              <w:rPr>
                <w:rStyle w:val="Hyperlink"/>
              </w:rPr>
            </w:rPrChange>
          </w:rPr>
          <w:instrText>https://www.sublimetext.com</w:instrText>
        </w:r>
        <w:r>
          <w:instrText xml:space="preserve">" </w:instrText>
        </w:r>
        <w:r>
          <w:fldChar w:fldCharType="separate"/>
        </w:r>
        <w:r w:rsidRPr="0042184F">
          <w:rPr>
            <w:rStyle w:val="Hyperlink"/>
          </w:rPr>
          <w:t>https://www.sublimetext.com</w:t>
        </w:r>
        <w:r>
          <w:fldChar w:fldCharType="end"/>
        </w:r>
        <w:r>
          <w:t>) and recommend avoiding buil</w:t>
        </w:r>
      </w:ins>
      <w:ins w:id="601" w:author="Microsoft Office User" w:date="2019-10-07T22:49:00Z">
        <w:r>
          <w:t>t-in editors like Notepad.</w:t>
        </w:r>
      </w:ins>
    </w:p>
    <w:p w14:paraId="19ADA965" w14:textId="7EC8C825" w:rsidR="0012088D" w:rsidRDefault="0012088D">
      <w:pPr>
        <w:pStyle w:val="FootnoteText"/>
      </w:pPr>
    </w:p>
  </w:footnote>
  <w:footnote w:id="20">
    <w:p w14:paraId="3BAA2B3B" w14:textId="77777777" w:rsidR="0012088D" w:rsidRPr="00C17B5E" w:rsidDel="001529B1" w:rsidRDefault="0012088D" w:rsidP="00C17B5E">
      <w:pPr>
        <w:pStyle w:val="FootnoteText"/>
        <w:spacing w:line="360" w:lineRule="auto"/>
        <w:rPr>
          <w:del w:id="622" w:author="" w:date="2019-10-07T19:50:00Z"/>
        </w:rPr>
      </w:pPr>
      <w:del w:id="623" w:author="" w:date="2019-10-07T19:50:00Z">
        <w:r w:rsidRPr="0052518A" w:rsidDel="001529B1">
          <w:rPr>
            <w:rStyle w:val="FootnoteReference"/>
          </w:rPr>
          <w:footnoteRef/>
        </w:r>
        <w:r w:rsidRPr="0052518A" w:rsidDel="001529B1">
          <w:delText xml:space="preserve"> A Mechanical Turk worker ID is a unique identifier associated with a participant’s, linked to their email address, and thus provides personal identifying information. These IDs must therefore never be posted online.</w:delText>
        </w:r>
      </w:del>
    </w:p>
  </w:footnote>
  <w:footnote w:id="21">
    <w:p w14:paraId="0A494796" w14:textId="77777777" w:rsidR="0012088D" w:rsidRPr="005F4213" w:rsidRDefault="0012088D">
      <w:pPr>
        <w:pStyle w:val="FootnoteText"/>
      </w:pPr>
      <w:ins w:id="683" w:author="Microsoft Office User" w:date="2019-09-30T14:24:00Z">
        <w:r w:rsidRPr="00C334A6">
          <w:rPr>
            <w:rStyle w:val="FootnoteReference"/>
            <w:rPrChange w:id="684" w:author="Microsoft Office User" w:date="2019-09-30T14:25:00Z">
              <w:rPr>
                <w:rStyle w:val="FootnoteReference"/>
                <w:sz w:val="24"/>
                <w:szCs w:val="24"/>
              </w:rPr>
            </w:rPrChange>
          </w:rPr>
          <w:footnoteRef/>
        </w:r>
        <w:r w:rsidRPr="00C334A6">
          <w:rPr>
            <w:rPrChange w:id="685" w:author="Microsoft Office User" w:date="2019-09-30T14:25:00Z">
              <w:rPr>
                <w:sz w:val="24"/>
                <w:szCs w:val="24"/>
                <w:vertAlign w:val="superscript"/>
              </w:rPr>
            </w:rPrChange>
          </w:rPr>
          <w:t xml:space="preserve"> </w:t>
        </w:r>
        <w:r w:rsidRPr="00C334A6">
          <w:rPr>
            <w:rPrChange w:id="686" w:author="Microsoft Office User" w:date="2019-09-30T14:25:00Z">
              <w:rPr>
                <w:color w:val="0563C1" w:themeColor="hyperlink"/>
                <w:sz w:val="24"/>
                <w:szCs w:val="24"/>
                <w:u w:val="single"/>
              </w:rPr>
            </w:rPrChange>
          </w:rPr>
          <w:fldChar w:fldCharType="begin"/>
        </w:r>
        <w:r w:rsidRPr="00C334A6">
          <w:rPr>
            <w:rPrChange w:id="687" w:author="Microsoft Office User" w:date="2019-09-30T14:25:00Z">
              <w:rPr>
                <w:sz w:val="24"/>
                <w:szCs w:val="24"/>
                <w:vertAlign w:val="superscript"/>
              </w:rPr>
            </w:rPrChange>
          </w:rPr>
          <w:instrText xml:space="preserve"> HYPERLINK "https://uniqueturker.myleott.com/" </w:instrText>
        </w:r>
        <w:r w:rsidRPr="00C334A6">
          <w:rPr>
            <w:rPrChange w:id="688" w:author="Microsoft Office User" w:date="2019-09-30T14:25:00Z">
              <w:rPr>
                <w:color w:val="0563C1" w:themeColor="hyperlink"/>
                <w:sz w:val="24"/>
                <w:szCs w:val="24"/>
                <w:u w:val="single"/>
              </w:rPr>
            </w:rPrChange>
          </w:rPr>
          <w:fldChar w:fldCharType="separate"/>
        </w:r>
        <w:r w:rsidRPr="00C334A6">
          <w:rPr>
            <w:rStyle w:val="Hyperlink"/>
            <w:rPrChange w:id="689" w:author="Microsoft Office User" w:date="2019-09-30T14:25:00Z">
              <w:rPr>
                <w:rStyle w:val="Hyperlink"/>
                <w:sz w:val="24"/>
                <w:szCs w:val="24"/>
              </w:rPr>
            </w:rPrChange>
          </w:rPr>
          <w:t>https://uniqueturker.myleott.com</w:t>
        </w:r>
        <w:r w:rsidRPr="00C334A6">
          <w:rPr>
            <w:rPrChange w:id="690" w:author="Microsoft Office User" w:date="2019-09-30T14:25:00Z">
              <w:rPr>
                <w:color w:val="0563C1" w:themeColor="hyperlink"/>
                <w:sz w:val="24"/>
                <w:szCs w:val="24"/>
                <w:u w:val="single"/>
              </w:rPr>
            </w:rPrChange>
          </w:rPr>
          <w:fldChar w:fldCharType="end"/>
        </w:r>
      </w:ins>
    </w:p>
  </w:footnote>
  <w:footnote w:id="22">
    <w:p w14:paraId="384BEE1B" w14:textId="77777777" w:rsidR="0012088D" w:rsidRDefault="0012088D" w:rsidP="00EB585B">
      <w:pPr>
        <w:pStyle w:val="FootnoteText"/>
        <w:spacing w:line="360" w:lineRule="auto"/>
        <w:pPrChange w:id="693" w:author="Microsoft Office User" w:date="2019-10-07T23:02:00Z">
          <w:pPr>
            <w:pStyle w:val="FootnoteText"/>
          </w:pPr>
        </w:pPrChange>
      </w:pPr>
      <w:ins w:id="694" w:author="Microsoft Office User" w:date="2019-09-30T14:24:00Z">
        <w:r w:rsidRPr="00C334A6">
          <w:rPr>
            <w:rStyle w:val="FootnoteReference"/>
            <w:rPrChange w:id="695" w:author="Microsoft Office User" w:date="2019-09-30T14:25:00Z">
              <w:rPr>
                <w:rStyle w:val="FootnoteReference"/>
                <w:sz w:val="24"/>
                <w:szCs w:val="24"/>
              </w:rPr>
            </w:rPrChange>
          </w:rPr>
          <w:footnoteRef/>
        </w:r>
        <w:r w:rsidRPr="00C334A6">
          <w:rPr>
            <w:rPrChange w:id="696" w:author="Microsoft Office User" w:date="2019-09-30T14:25:00Z">
              <w:rPr>
                <w:sz w:val="24"/>
                <w:szCs w:val="24"/>
                <w:vertAlign w:val="superscript"/>
              </w:rPr>
            </w:rPrChange>
          </w:rPr>
          <w:t xml:space="preserve"> </w:t>
        </w:r>
        <w:r w:rsidRPr="00C334A6">
          <w:rPr>
            <w:rPrChange w:id="697" w:author="Microsoft Office User" w:date="2019-09-30T14:25:00Z">
              <w:rPr>
                <w:color w:val="0563C1" w:themeColor="hyperlink"/>
                <w:sz w:val="24"/>
                <w:szCs w:val="24"/>
                <w:u w:val="single"/>
              </w:rPr>
            </w:rPrChange>
          </w:rPr>
          <w:fldChar w:fldCharType="begin"/>
        </w:r>
        <w:r w:rsidRPr="00C334A6">
          <w:rPr>
            <w:rPrChange w:id="698" w:author="Microsoft Office User" w:date="2019-09-30T14:25:00Z">
              <w:rPr>
                <w:sz w:val="24"/>
                <w:szCs w:val="24"/>
                <w:vertAlign w:val="superscript"/>
              </w:rPr>
            </w:rPrChange>
          </w:rPr>
          <w:instrText xml:space="preserve"> HYPERLINK "https://github.com/thegricean/LINGUIST245B" </w:instrText>
        </w:r>
        <w:r w:rsidRPr="00C334A6">
          <w:rPr>
            <w:rPrChange w:id="699" w:author="Microsoft Office User" w:date="2019-09-30T14:25:00Z">
              <w:rPr>
                <w:color w:val="0563C1" w:themeColor="hyperlink"/>
                <w:sz w:val="24"/>
                <w:szCs w:val="24"/>
                <w:u w:val="single"/>
              </w:rPr>
            </w:rPrChange>
          </w:rPr>
          <w:fldChar w:fldCharType="separate"/>
        </w:r>
        <w:r w:rsidRPr="00C334A6">
          <w:rPr>
            <w:rStyle w:val="Hyperlink"/>
            <w:rPrChange w:id="700" w:author="Microsoft Office User" w:date="2019-09-30T14:25:00Z">
              <w:rPr>
                <w:rStyle w:val="Hyperlink"/>
                <w:sz w:val="24"/>
                <w:szCs w:val="24"/>
              </w:rPr>
            </w:rPrChange>
          </w:rPr>
          <w:t>https://github.com/thegricean/LINGUIST245B</w:t>
        </w:r>
        <w:r w:rsidRPr="00C334A6">
          <w:rPr>
            <w:rPrChange w:id="701" w:author="Microsoft Office User" w:date="2019-09-30T14:25:00Z">
              <w:rPr>
                <w:color w:val="0563C1" w:themeColor="hyperlink"/>
                <w:sz w:val="24"/>
                <w:szCs w:val="24"/>
                <w:u w:val="single"/>
              </w:rPr>
            </w:rPrChange>
          </w:rPr>
          <w:fldChar w:fldCharType="end"/>
        </w:r>
      </w:ins>
    </w:p>
  </w:footnote>
  <w:footnote w:id="23">
    <w:p w14:paraId="53FA4684" w14:textId="77777777" w:rsidR="0012088D" w:rsidRDefault="0012088D" w:rsidP="00EB585B">
      <w:pPr>
        <w:pStyle w:val="FootnoteText"/>
        <w:spacing w:line="360" w:lineRule="auto"/>
        <w:pPrChange w:id="708" w:author="Microsoft Office User" w:date="2019-10-07T23:02:00Z">
          <w:pPr>
            <w:pStyle w:val="FootnoteText"/>
          </w:pPr>
        </w:pPrChange>
      </w:pPr>
      <w:ins w:id="709" w:author="Microsoft Office User" w:date="2019-09-30T08:37:00Z">
        <w:r>
          <w:rPr>
            <w:rStyle w:val="FootnoteReference"/>
          </w:rPr>
          <w:footnoteRef/>
        </w:r>
        <w:r>
          <w:t xml:space="preserve"> </w:t>
        </w:r>
      </w:ins>
      <w:ins w:id="710" w:author="Microsoft Office User" w:date="2019-09-30T08:38:00Z">
        <w:r>
          <w:t>T</w:t>
        </w:r>
      </w:ins>
      <w:ins w:id="711" w:author="Microsoft Office User" w:date="2019-09-30T08:37:00Z">
        <w:r>
          <w:t xml:space="preserve">he experiments for </w:t>
        </w:r>
      </w:ins>
      <w:ins w:id="712" w:author="Microsoft Office User" w:date="2019-09-30T08:38:00Z">
        <w:r>
          <w:t xml:space="preserve">this project </w:t>
        </w:r>
      </w:ins>
      <w:ins w:id="713" w:author="Microsoft Office User" w:date="2019-09-30T08:37:00Z">
        <w:r>
          <w:t xml:space="preserve">were run before the existence of </w:t>
        </w:r>
        <w:proofErr w:type="spellStart"/>
        <w:r>
          <w:t>supersubmiterator</w:t>
        </w:r>
      </w:ins>
      <w:proofErr w:type="spellEnd"/>
      <w:ins w:id="714" w:author="Microsoft Office User" w:date="2019-09-30T08:38:00Z">
        <w:r>
          <w:t xml:space="preserve">, so these commands assume the use of </w:t>
        </w:r>
        <w:del w:id="715" w:author="" w:date="2019-10-07T19:57:00Z">
          <w:r w:rsidDel="00B31AB3">
            <w:delText xml:space="preserve">simple </w:delText>
          </w:r>
        </w:del>
        <w:proofErr w:type="spellStart"/>
        <w:r>
          <w:t>submiterator</w:t>
        </w:r>
        <w:proofErr w:type="spellEnd"/>
        <w:r>
          <w:t>.</w:t>
        </w:r>
      </w:ins>
    </w:p>
  </w:footnote>
  <w:footnote w:id="24">
    <w:p w14:paraId="43702572" w14:textId="77777777" w:rsidR="0012088D" w:rsidRPr="005F4213" w:rsidRDefault="0012088D" w:rsidP="00EB585B">
      <w:pPr>
        <w:pStyle w:val="FootnoteText"/>
        <w:spacing w:line="360" w:lineRule="auto"/>
        <w:pPrChange w:id="753" w:author="Microsoft Office User" w:date="2019-10-07T23:03:00Z">
          <w:pPr>
            <w:pStyle w:val="FootnoteText"/>
          </w:pPr>
        </w:pPrChange>
      </w:pPr>
      <w:ins w:id="754" w:author="Microsoft Office User" w:date="2019-09-30T14:37:00Z">
        <w:r w:rsidRPr="00C334A6">
          <w:rPr>
            <w:rStyle w:val="FootnoteReference"/>
            <w:rPrChange w:id="755" w:author="Microsoft Office User" w:date="2019-09-30T14:38:00Z">
              <w:rPr>
                <w:rStyle w:val="FootnoteReference"/>
                <w:sz w:val="24"/>
                <w:szCs w:val="24"/>
              </w:rPr>
            </w:rPrChange>
          </w:rPr>
          <w:footnoteRef/>
        </w:r>
        <w:r w:rsidRPr="00C334A6">
          <w:rPr>
            <w:rPrChange w:id="756" w:author="Microsoft Office User" w:date="2019-09-30T14:38:00Z">
              <w:rPr>
                <w:sz w:val="24"/>
                <w:szCs w:val="24"/>
                <w:vertAlign w:val="superscript"/>
              </w:rPr>
            </w:rPrChange>
          </w:rPr>
          <w:t xml:space="preserve"> </w:t>
        </w:r>
        <w:r w:rsidRPr="00C334A6">
          <w:rPr>
            <w:rPrChange w:id="757" w:author="Microsoft Office User" w:date="2019-09-30T14:38:00Z">
              <w:rPr>
                <w:color w:val="0563C1" w:themeColor="hyperlink"/>
                <w:sz w:val="24"/>
                <w:szCs w:val="24"/>
                <w:u w:val="single"/>
              </w:rPr>
            </w:rPrChange>
          </w:rPr>
          <w:fldChar w:fldCharType="begin"/>
        </w:r>
        <w:r w:rsidRPr="00C334A6">
          <w:rPr>
            <w:rPrChange w:id="758" w:author="Microsoft Office User" w:date="2019-09-30T14:38:00Z">
              <w:rPr>
                <w:sz w:val="24"/>
                <w:szCs w:val="24"/>
                <w:vertAlign w:val="superscript"/>
              </w:rPr>
            </w:rPrChange>
          </w:rPr>
          <w:instrText xml:space="preserve"> HYPERLINK "https://rmarkdown.rstudio.com/" </w:instrText>
        </w:r>
        <w:r w:rsidRPr="00C334A6">
          <w:rPr>
            <w:rPrChange w:id="759" w:author="Microsoft Office User" w:date="2019-09-30T14:38:00Z">
              <w:rPr>
                <w:color w:val="0563C1" w:themeColor="hyperlink"/>
                <w:sz w:val="24"/>
                <w:szCs w:val="24"/>
                <w:u w:val="single"/>
              </w:rPr>
            </w:rPrChange>
          </w:rPr>
          <w:fldChar w:fldCharType="separate"/>
        </w:r>
        <w:r w:rsidRPr="00C334A6">
          <w:rPr>
            <w:rStyle w:val="Hyperlink"/>
            <w:rPrChange w:id="760" w:author="Microsoft Office User" w:date="2019-09-30T14:38:00Z">
              <w:rPr>
                <w:rStyle w:val="Hyperlink"/>
                <w:sz w:val="24"/>
                <w:szCs w:val="24"/>
              </w:rPr>
            </w:rPrChange>
          </w:rPr>
          <w:t>https://rmarkdown.rstudio.com</w:t>
        </w:r>
        <w:r w:rsidRPr="00C334A6">
          <w:rPr>
            <w:rPrChange w:id="761" w:author="Microsoft Office User" w:date="2019-09-30T14:38:00Z">
              <w:rPr>
                <w:color w:val="0563C1" w:themeColor="hyperlink"/>
                <w:sz w:val="24"/>
                <w:szCs w:val="24"/>
                <w:u w:val="single"/>
              </w:rPr>
            </w:rPrChange>
          </w:rPr>
          <w:fldChar w:fldCharType="end"/>
        </w:r>
      </w:ins>
    </w:p>
  </w:footnote>
  <w:footnote w:id="25">
    <w:p w14:paraId="40596B0B" w14:textId="77777777" w:rsidR="0012088D" w:rsidRPr="005F4213" w:rsidRDefault="0012088D" w:rsidP="00EB585B">
      <w:pPr>
        <w:pStyle w:val="FootnoteText"/>
        <w:spacing w:line="360" w:lineRule="auto"/>
        <w:pPrChange w:id="764" w:author="Microsoft Office User" w:date="2019-10-07T23:03:00Z">
          <w:pPr>
            <w:pStyle w:val="FootnoteText"/>
          </w:pPr>
        </w:pPrChange>
      </w:pPr>
      <w:ins w:id="765" w:author="Microsoft Office User" w:date="2019-09-30T14:38:00Z">
        <w:r w:rsidRPr="00C334A6">
          <w:rPr>
            <w:rStyle w:val="FootnoteReference"/>
            <w:rPrChange w:id="766" w:author="Microsoft Office User" w:date="2019-09-30T14:38:00Z">
              <w:rPr>
                <w:rStyle w:val="FootnoteReference"/>
                <w:sz w:val="24"/>
                <w:szCs w:val="24"/>
              </w:rPr>
            </w:rPrChange>
          </w:rPr>
          <w:footnoteRef/>
        </w:r>
        <w:r w:rsidRPr="00C334A6">
          <w:rPr>
            <w:rPrChange w:id="767" w:author="Microsoft Office User" w:date="2019-09-30T14:38:00Z">
              <w:rPr>
                <w:sz w:val="24"/>
                <w:szCs w:val="24"/>
                <w:vertAlign w:val="superscript"/>
              </w:rPr>
            </w:rPrChange>
          </w:rPr>
          <w:t xml:space="preserve"> </w:t>
        </w:r>
        <w:r w:rsidRPr="00C334A6">
          <w:rPr>
            <w:rPrChange w:id="768" w:author="Microsoft Office User" w:date="2019-09-30T14:38:00Z">
              <w:rPr>
                <w:color w:val="0563C1" w:themeColor="hyperlink"/>
                <w:sz w:val="24"/>
                <w:szCs w:val="24"/>
                <w:u w:val="single"/>
              </w:rPr>
            </w:rPrChange>
          </w:rPr>
          <w:fldChar w:fldCharType="begin"/>
        </w:r>
        <w:r w:rsidRPr="00C334A6">
          <w:rPr>
            <w:rPrChange w:id="769" w:author="Microsoft Office User" w:date="2019-09-30T14:38:00Z">
              <w:rPr>
                <w:sz w:val="24"/>
                <w:szCs w:val="24"/>
                <w:vertAlign w:val="superscript"/>
              </w:rPr>
            </w:rPrChange>
          </w:rPr>
          <w:instrText xml:space="preserve"> HYPERLINK "https://yihui.name/knitr/" </w:instrText>
        </w:r>
        <w:r w:rsidRPr="00C334A6">
          <w:rPr>
            <w:rPrChange w:id="770" w:author="Microsoft Office User" w:date="2019-09-30T14:38:00Z">
              <w:rPr>
                <w:color w:val="0563C1" w:themeColor="hyperlink"/>
                <w:sz w:val="24"/>
                <w:szCs w:val="24"/>
                <w:u w:val="single"/>
              </w:rPr>
            </w:rPrChange>
          </w:rPr>
          <w:fldChar w:fldCharType="separate"/>
        </w:r>
        <w:r w:rsidRPr="00C334A6">
          <w:rPr>
            <w:rStyle w:val="Hyperlink"/>
            <w:rPrChange w:id="771" w:author="Microsoft Office User" w:date="2019-09-30T14:38:00Z">
              <w:rPr>
                <w:rStyle w:val="Hyperlink"/>
                <w:sz w:val="24"/>
                <w:szCs w:val="24"/>
              </w:rPr>
            </w:rPrChange>
          </w:rPr>
          <w:t>https://yihui.name/knitr/</w:t>
        </w:r>
        <w:r w:rsidRPr="00C334A6">
          <w:rPr>
            <w:rPrChange w:id="772" w:author="Microsoft Office User" w:date="2019-09-30T14:38:00Z">
              <w:rPr>
                <w:color w:val="0563C1" w:themeColor="hyperlink"/>
                <w:sz w:val="24"/>
                <w:szCs w:val="24"/>
                <w:u w:val="single"/>
              </w:rPr>
            </w:rPrChange>
          </w:rPr>
          <w:fldChar w:fldCharType="end"/>
        </w:r>
      </w:ins>
    </w:p>
  </w:footnote>
  <w:footnote w:id="26">
    <w:p w14:paraId="416C5CAA" w14:textId="77777777" w:rsidR="0012088D" w:rsidRDefault="0012088D" w:rsidP="00A20D59">
      <w:pPr>
        <w:pStyle w:val="FootnoteText"/>
        <w:spacing w:line="360" w:lineRule="auto"/>
      </w:pPr>
      <w:r>
        <w:rPr>
          <w:rStyle w:val="FootnoteReference"/>
        </w:rPr>
        <w:footnoteRef/>
      </w:r>
      <w:r>
        <w:t xml:space="preserve"> </w:t>
      </w:r>
      <w:r w:rsidRPr="00A20D59">
        <w:t xml:space="preserve">Researchers may of course use different statistical software packages for data analysis. For example, for someone who uses python wanting to replicate our workflow, the only difference should be in the </w:t>
      </w:r>
      <w:proofErr w:type="spellStart"/>
      <w:r w:rsidRPr="00A20D59">
        <w:rPr>
          <w:i/>
        </w:rPr>
        <w:t>rscripts</w:t>
      </w:r>
      <w:proofErr w:type="spellEnd"/>
      <w:r w:rsidRPr="00A20D59">
        <w:t xml:space="preserve"> directory.</w:t>
      </w:r>
      <w:r>
        <w:t xml:space="preserve"> We have no recommendations for researchers using SPSS or other dropdown menu software packages except to switch to R or python, for the simple reason that they offer more control, </w:t>
      </w:r>
      <w:ins w:id="783" w:author="Microsoft Office User" w:date="2019-10-02T21:24:00Z">
        <w:r>
          <w:t xml:space="preserve">better </w:t>
        </w:r>
        <w:proofErr w:type="spellStart"/>
        <w:r>
          <w:t>shareability</w:t>
        </w:r>
        <w:proofErr w:type="spellEnd"/>
        <w:r>
          <w:t>, automation</w:t>
        </w:r>
      </w:ins>
      <w:ins w:id="784" w:author="Microsoft Office User" w:date="2019-10-02T21:27:00Z">
        <w:r>
          <w:t xml:space="preserve"> and consequently</w:t>
        </w:r>
      </w:ins>
      <w:ins w:id="785" w:author="Microsoft Office User" w:date="2019-10-02T21:24:00Z">
        <w:r>
          <w:t xml:space="preserve"> </w:t>
        </w:r>
      </w:ins>
      <w:r>
        <w:t xml:space="preserve">increased reproducibility of analysis steps, </w:t>
      </w:r>
      <w:del w:id="786" w:author="Microsoft Office User" w:date="2019-10-02T21:24:00Z">
        <w:r w:rsidDel="008B6574">
          <w:delText xml:space="preserve">and </w:delText>
        </w:r>
      </w:del>
      <w:r>
        <w:t>comparatively easy identification of analysis errors</w:t>
      </w:r>
      <w:ins w:id="787" w:author="Microsoft Office User" w:date="2019-10-02T21:24:00Z">
        <w:r>
          <w:t xml:space="preserve">, better online documentation, </w:t>
        </w:r>
      </w:ins>
      <w:ins w:id="788" w:author="Microsoft Office User" w:date="2019-10-02T21:25:00Z">
        <w:r>
          <w:t>and, thanks to its large developer base, many m</w:t>
        </w:r>
      </w:ins>
      <w:ins w:id="789" w:author="Microsoft Office User" w:date="2019-10-02T21:26:00Z">
        <w:r>
          <w:t>ore methods than are implemented in SPSS</w:t>
        </w:r>
      </w:ins>
      <w:r>
        <w:t xml:space="preserve">. </w:t>
      </w:r>
    </w:p>
  </w:footnote>
  <w:footnote w:id="27">
    <w:p w14:paraId="019A98A0" w14:textId="378FC1AB" w:rsidR="0012088D" w:rsidRPr="005F4213" w:rsidRDefault="0012088D" w:rsidP="005B3F1F">
      <w:pPr>
        <w:pStyle w:val="FootnoteText"/>
        <w:rPr>
          <w:ins w:id="817" w:author="Microsoft Office User" w:date="2019-10-07T21:40:00Z"/>
        </w:rPr>
      </w:pPr>
      <w:ins w:id="818" w:author="Microsoft Office User" w:date="2019-10-07T21:39:00Z">
        <w:r w:rsidRPr="005F4213">
          <w:rPr>
            <w:rStyle w:val="FootnoteReference"/>
          </w:rPr>
          <w:footnoteRef/>
        </w:r>
        <w:r w:rsidRPr="005F4213">
          <w:t xml:space="preserve"> Examples of </w:t>
        </w:r>
      </w:ins>
      <w:ins w:id="819" w:author="Microsoft Office User" w:date="2019-10-07T21:40:00Z">
        <w:r w:rsidRPr="006B526A">
          <w:t xml:space="preserve">recent lab </w:t>
        </w:r>
        <w:r w:rsidRPr="0042184F">
          <w:t xml:space="preserve">repositories with computational components: </w:t>
        </w:r>
        <w:r w:rsidRPr="005F4213">
          <w:fldChar w:fldCharType="begin"/>
        </w:r>
        <w:r w:rsidRPr="005B3F1F">
          <w:rPr>
            <w:rPrChange w:id="820" w:author="Microsoft Office User" w:date="2019-10-07T21:51:00Z">
              <w:rPr/>
            </w:rPrChange>
          </w:rPr>
          <w:instrText xml:space="preserve"> HYPERLINK "https://github.com/thegricean/RE_production" </w:instrText>
        </w:r>
        <w:r w:rsidRPr="005B3F1F">
          <w:rPr>
            <w:rPrChange w:id="821" w:author="Microsoft Office User" w:date="2019-10-07T21:51:00Z">
              <w:rPr/>
            </w:rPrChange>
          </w:rPr>
          <w:fldChar w:fldCharType="separate"/>
        </w:r>
        <w:r w:rsidRPr="006B526A">
          <w:rPr>
            <w:rStyle w:val="Hyperlink"/>
          </w:rPr>
          <w:t>https://github.com/thegricean/RE_production</w:t>
        </w:r>
        <w:r w:rsidRPr="006B526A">
          <w:fldChar w:fldCharType="end"/>
        </w:r>
      </w:ins>
    </w:p>
    <w:p w14:paraId="21059294" w14:textId="3A6E5C4D" w:rsidR="0012088D" w:rsidRPr="005F4213" w:rsidRDefault="0012088D" w:rsidP="005B3F1F">
      <w:pPr>
        <w:pStyle w:val="FootnoteText"/>
        <w:rPr>
          <w:ins w:id="822" w:author="Microsoft Office User" w:date="2019-10-07T21:40:00Z"/>
        </w:rPr>
      </w:pPr>
      <w:ins w:id="823" w:author="Microsoft Office User" w:date="2019-10-07T21:51:00Z">
        <w:r w:rsidRPr="005F4213">
          <w:fldChar w:fldCharType="begin"/>
        </w:r>
        <w:r w:rsidRPr="005B3F1F">
          <w:rPr>
            <w:rPrChange w:id="824" w:author="Microsoft Office User" w:date="2019-10-07T21:51:00Z">
              <w:rPr/>
            </w:rPrChange>
          </w:rPr>
          <w:instrText xml:space="preserve"> HYPERLINK "https://github.com/sebschu/adaptation" </w:instrText>
        </w:r>
        <w:r w:rsidRPr="005B3F1F">
          <w:rPr>
            <w:rPrChange w:id="825" w:author="Microsoft Office User" w:date="2019-10-07T21:51:00Z">
              <w:rPr/>
            </w:rPrChange>
          </w:rPr>
          <w:fldChar w:fldCharType="separate"/>
        </w:r>
        <w:r w:rsidRPr="006B526A">
          <w:rPr>
            <w:rStyle w:val="Hyperlink"/>
          </w:rPr>
          <w:t>https://github.com/sebschu/adaptation</w:t>
        </w:r>
        <w:r w:rsidRPr="006B526A">
          <w:fldChar w:fldCharType="end"/>
        </w:r>
      </w:ins>
    </w:p>
    <w:p w14:paraId="28105C68" w14:textId="376CBC85" w:rsidR="0012088D" w:rsidRDefault="0012088D">
      <w:pPr>
        <w:pStyle w:val="FootnoteText"/>
      </w:pPr>
    </w:p>
  </w:footnote>
  <w:footnote w:id="28">
    <w:p w14:paraId="752BAD29" w14:textId="77777777" w:rsidR="0012088D" w:rsidRPr="005F4213" w:rsidRDefault="0012088D">
      <w:pPr>
        <w:pStyle w:val="FootnoteText"/>
      </w:pPr>
      <w:ins w:id="843" w:author="Microsoft Office User" w:date="2019-10-02T21:50:00Z">
        <w:r w:rsidRPr="00C334A6">
          <w:rPr>
            <w:rStyle w:val="FootnoteReference"/>
            <w:rPrChange w:id="844" w:author="Microsoft Office User" w:date="2019-10-02T21:50:00Z">
              <w:rPr>
                <w:rStyle w:val="FootnoteReference"/>
                <w:sz w:val="24"/>
                <w:szCs w:val="24"/>
              </w:rPr>
            </w:rPrChange>
          </w:rPr>
          <w:footnoteRef/>
        </w:r>
        <w:r w:rsidRPr="00C334A6">
          <w:rPr>
            <w:rPrChange w:id="845" w:author="Microsoft Office User" w:date="2019-10-02T21:50:00Z">
              <w:rPr>
                <w:sz w:val="24"/>
                <w:szCs w:val="24"/>
                <w:vertAlign w:val="superscript"/>
              </w:rPr>
            </w:rPrChange>
          </w:rPr>
          <w:t xml:space="preserve"> </w:t>
        </w:r>
        <w:r w:rsidRPr="00DB6E17">
          <w:t>https://git-lfs.github.com/</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34F"/>
    <w:multiLevelType w:val="hybridMultilevel"/>
    <w:tmpl w:val="7A70B2A0"/>
    <w:lvl w:ilvl="0" w:tplc="51AE1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60DE1"/>
    <w:multiLevelType w:val="multilevel"/>
    <w:tmpl w:val="5E8E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C3AA2"/>
    <w:multiLevelType w:val="hybridMultilevel"/>
    <w:tmpl w:val="35AE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331F7"/>
    <w:multiLevelType w:val="hybridMultilevel"/>
    <w:tmpl w:val="0A5CA6EA"/>
    <w:lvl w:ilvl="0" w:tplc="C7581E1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812E8"/>
    <w:multiLevelType w:val="hybridMultilevel"/>
    <w:tmpl w:val="8E26DA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E7B56"/>
    <w:multiLevelType w:val="hybridMultilevel"/>
    <w:tmpl w:val="F9ACF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36B06"/>
    <w:multiLevelType w:val="hybridMultilevel"/>
    <w:tmpl w:val="9F96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73768"/>
    <w:multiLevelType w:val="hybridMultilevel"/>
    <w:tmpl w:val="B8FC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D6D77"/>
    <w:multiLevelType w:val="hybridMultilevel"/>
    <w:tmpl w:val="7A70B2A0"/>
    <w:lvl w:ilvl="0" w:tplc="51AE1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02BEA"/>
    <w:multiLevelType w:val="hybridMultilevel"/>
    <w:tmpl w:val="42680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E3B74"/>
    <w:multiLevelType w:val="hybridMultilevel"/>
    <w:tmpl w:val="9B3A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1"/>
  </w:num>
  <w:num w:numId="5">
    <w:abstractNumId w:val="6"/>
  </w:num>
  <w:num w:numId="6">
    <w:abstractNumId w:val="5"/>
  </w:num>
  <w:num w:numId="7">
    <w:abstractNumId w:val="3"/>
  </w:num>
  <w:num w:numId="8">
    <w:abstractNumId w:val="7"/>
  </w:num>
  <w:num w:numId="9">
    <w:abstractNumId w:val="2"/>
  </w:num>
  <w:num w:numId="10">
    <w:abstractNumId w:val="4"/>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9B"/>
    <w:rsid w:val="00006203"/>
    <w:rsid w:val="0004651E"/>
    <w:rsid w:val="00051A67"/>
    <w:rsid w:val="00053E19"/>
    <w:rsid w:val="000617E1"/>
    <w:rsid w:val="00062E9C"/>
    <w:rsid w:val="00063D59"/>
    <w:rsid w:val="00070AC9"/>
    <w:rsid w:val="0007272F"/>
    <w:rsid w:val="000727EA"/>
    <w:rsid w:val="00072CDB"/>
    <w:rsid w:val="000929B7"/>
    <w:rsid w:val="00094115"/>
    <w:rsid w:val="000A5CF2"/>
    <w:rsid w:val="000C242F"/>
    <w:rsid w:val="000D34AF"/>
    <w:rsid w:val="000D6AE8"/>
    <w:rsid w:val="000E58B2"/>
    <w:rsid w:val="000E7579"/>
    <w:rsid w:val="000F6112"/>
    <w:rsid w:val="00116079"/>
    <w:rsid w:val="0012088D"/>
    <w:rsid w:val="00123359"/>
    <w:rsid w:val="00123BC5"/>
    <w:rsid w:val="00125366"/>
    <w:rsid w:val="00126404"/>
    <w:rsid w:val="0013002D"/>
    <w:rsid w:val="00141C82"/>
    <w:rsid w:val="001529B1"/>
    <w:rsid w:val="00170578"/>
    <w:rsid w:val="001732C6"/>
    <w:rsid w:val="0018113A"/>
    <w:rsid w:val="00185905"/>
    <w:rsid w:val="00191C5F"/>
    <w:rsid w:val="0019290E"/>
    <w:rsid w:val="00192A17"/>
    <w:rsid w:val="00195C34"/>
    <w:rsid w:val="001A1A6C"/>
    <w:rsid w:val="001B29D4"/>
    <w:rsid w:val="001B7451"/>
    <w:rsid w:val="001F37B9"/>
    <w:rsid w:val="001F4DD5"/>
    <w:rsid w:val="00203194"/>
    <w:rsid w:val="002066C1"/>
    <w:rsid w:val="00212CAA"/>
    <w:rsid w:val="00216BD9"/>
    <w:rsid w:val="00217751"/>
    <w:rsid w:val="00222E16"/>
    <w:rsid w:val="0022413E"/>
    <w:rsid w:val="00252FA7"/>
    <w:rsid w:val="00254ED7"/>
    <w:rsid w:val="00254FF1"/>
    <w:rsid w:val="0025514F"/>
    <w:rsid w:val="002603FD"/>
    <w:rsid w:val="00280653"/>
    <w:rsid w:val="00293699"/>
    <w:rsid w:val="002C0D35"/>
    <w:rsid w:val="002C759D"/>
    <w:rsid w:val="002D1EB0"/>
    <w:rsid w:val="002E473D"/>
    <w:rsid w:val="002F2ED9"/>
    <w:rsid w:val="002F33F3"/>
    <w:rsid w:val="00310FBC"/>
    <w:rsid w:val="00323147"/>
    <w:rsid w:val="00331AC3"/>
    <w:rsid w:val="0033405F"/>
    <w:rsid w:val="0033634E"/>
    <w:rsid w:val="0034587F"/>
    <w:rsid w:val="00345B2C"/>
    <w:rsid w:val="00353BEA"/>
    <w:rsid w:val="00360FB3"/>
    <w:rsid w:val="00383BF2"/>
    <w:rsid w:val="003A245E"/>
    <w:rsid w:val="003B38AD"/>
    <w:rsid w:val="003B5B3D"/>
    <w:rsid w:val="003C408C"/>
    <w:rsid w:val="003D1903"/>
    <w:rsid w:val="003E634F"/>
    <w:rsid w:val="003F6ECA"/>
    <w:rsid w:val="00410D89"/>
    <w:rsid w:val="0042184F"/>
    <w:rsid w:val="00425A8B"/>
    <w:rsid w:val="00442B1D"/>
    <w:rsid w:val="00452F1A"/>
    <w:rsid w:val="00455312"/>
    <w:rsid w:val="00456A05"/>
    <w:rsid w:val="00465776"/>
    <w:rsid w:val="004664F2"/>
    <w:rsid w:val="00483EBD"/>
    <w:rsid w:val="004865D2"/>
    <w:rsid w:val="0048786B"/>
    <w:rsid w:val="00490A60"/>
    <w:rsid w:val="004925CC"/>
    <w:rsid w:val="004A4E32"/>
    <w:rsid w:val="004B12BA"/>
    <w:rsid w:val="004B5FC8"/>
    <w:rsid w:val="004B7629"/>
    <w:rsid w:val="004C4852"/>
    <w:rsid w:val="004D5421"/>
    <w:rsid w:val="004E0442"/>
    <w:rsid w:val="004F56D8"/>
    <w:rsid w:val="00511475"/>
    <w:rsid w:val="00522DE7"/>
    <w:rsid w:val="0052518A"/>
    <w:rsid w:val="00532671"/>
    <w:rsid w:val="005329BA"/>
    <w:rsid w:val="00552107"/>
    <w:rsid w:val="005623F1"/>
    <w:rsid w:val="005675F5"/>
    <w:rsid w:val="00573E7C"/>
    <w:rsid w:val="005748E1"/>
    <w:rsid w:val="005862A5"/>
    <w:rsid w:val="005900D8"/>
    <w:rsid w:val="0059477B"/>
    <w:rsid w:val="005947DC"/>
    <w:rsid w:val="005951DD"/>
    <w:rsid w:val="005B3F1F"/>
    <w:rsid w:val="005B416C"/>
    <w:rsid w:val="005B4C82"/>
    <w:rsid w:val="005B58CA"/>
    <w:rsid w:val="005C1F29"/>
    <w:rsid w:val="005C4126"/>
    <w:rsid w:val="005C5665"/>
    <w:rsid w:val="005D3E99"/>
    <w:rsid w:val="005E36D1"/>
    <w:rsid w:val="005F083F"/>
    <w:rsid w:val="005F4213"/>
    <w:rsid w:val="00606C0A"/>
    <w:rsid w:val="0060746A"/>
    <w:rsid w:val="0061339C"/>
    <w:rsid w:val="00614D95"/>
    <w:rsid w:val="0061688F"/>
    <w:rsid w:val="00625480"/>
    <w:rsid w:val="00631F60"/>
    <w:rsid w:val="006428F4"/>
    <w:rsid w:val="006635F0"/>
    <w:rsid w:val="00665F49"/>
    <w:rsid w:val="00667823"/>
    <w:rsid w:val="00686AA6"/>
    <w:rsid w:val="00686B03"/>
    <w:rsid w:val="00690678"/>
    <w:rsid w:val="006A18DE"/>
    <w:rsid w:val="006A24B7"/>
    <w:rsid w:val="006B4D15"/>
    <w:rsid w:val="006B526A"/>
    <w:rsid w:val="006B7359"/>
    <w:rsid w:val="006B777F"/>
    <w:rsid w:val="006C2E6F"/>
    <w:rsid w:val="006D209F"/>
    <w:rsid w:val="006D619C"/>
    <w:rsid w:val="006E344B"/>
    <w:rsid w:val="006F29E9"/>
    <w:rsid w:val="00702A28"/>
    <w:rsid w:val="00705529"/>
    <w:rsid w:val="00710FCC"/>
    <w:rsid w:val="00712736"/>
    <w:rsid w:val="00712F00"/>
    <w:rsid w:val="00726483"/>
    <w:rsid w:val="0073135A"/>
    <w:rsid w:val="0073475F"/>
    <w:rsid w:val="00740BBA"/>
    <w:rsid w:val="00752ABE"/>
    <w:rsid w:val="00761272"/>
    <w:rsid w:val="007619FE"/>
    <w:rsid w:val="00764846"/>
    <w:rsid w:val="007710F9"/>
    <w:rsid w:val="00776CBA"/>
    <w:rsid w:val="007776CE"/>
    <w:rsid w:val="007811E6"/>
    <w:rsid w:val="00783F80"/>
    <w:rsid w:val="007A5415"/>
    <w:rsid w:val="007B03C0"/>
    <w:rsid w:val="007B1F3D"/>
    <w:rsid w:val="007C6413"/>
    <w:rsid w:val="007C74F8"/>
    <w:rsid w:val="007D076E"/>
    <w:rsid w:val="007D561D"/>
    <w:rsid w:val="007E2E6F"/>
    <w:rsid w:val="00812C89"/>
    <w:rsid w:val="008139A4"/>
    <w:rsid w:val="00815597"/>
    <w:rsid w:val="00820A09"/>
    <w:rsid w:val="00823279"/>
    <w:rsid w:val="00831758"/>
    <w:rsid w:val="008329D1"/>
    <w:rsid w:val="0083301C"/>
    <w:rsid w:val="00842591"/>
    <w:rsid w:val="00855026"/>
    <w:rsid w:val="0086122F"/>
    <w:rsid w:val="00875ADF"/>
    <w:rsid w:val="00880787"/>
    <w:rsid w:val="00882450"/>
    <w:rsid w:val="008904C2"/>
    <w:rsid w:val="00896305"/>
    <w:rsid w:val="008A1316"/>
    <w:rsid w:val="008A38DD"/>
    <w:rsid w:val="008A6D65"/>
    <w:rsid w:val="008B6574"/>
    <w:rsid w:val="008C25C1"/>
    <w:rsid w:val="008C2CFB"/>
    <w:rsid w:val="008C5002"/>
    <w:rsid w:val="008C7DFF"/>
    <w:rsid w:val="008D1BB8"/>
    <w:rsid w:val="008D20BE"/>
    <w:rsid w:val="008D2C97"/>
    <w:rsid w:val="008E503D"/>
    <w:rsid w:val="008F1A84"/>
    <w:rsid w:val="008F3348"/>
    <w:rsid w:val="009079B8"/>
    <w:rsid w:val="00914F54"/>
    <w:rsid w:val="0091508E"/>
    <w:rsid w:val="00925442"/>
    <w:rsid w:val="00933065"/>
    <w:rsid w:val="00933AE1"/>
    <w:rsid w:val="00934EB4"/>
    <w:rsid w:val="009511D3"/>
    <w:rsid w:val="0095195E"/>
    <w:rsid w:val="0095551D"/>
    <w:rsid w:val="009572AA"/>
    <w:rsid w:val="009765E8"/>
    <w:rsid w:val="00984049"/>
    <w:rsid w:val="0099494E"/>
    <w:rsid w:val="009A1FFF"/>
    <w:rsid w:val="009B7EC2"/>
    <w:rsid w:val="009C69B3"/>
    <w:rsid w:val="009D1FE4"/>
    <w:rsid w:val="009D29DF"/>
    <w:rsid w:val="009D3477"/>
    <w:rsid w:val="009D60F0"/>
    <w:rsid w:val="009E0193"/>
    <w:rsid w:val="009E0E7E"/>
    <w:rsid w:val="009E254B"/>
    <w:rsid w:val="009E2980"/>
    <w:rsid w:val="009E6F73"/>
    <w:rsid w:val="009F3037"/>
    <w:rsid w:val="009F6647"/>
    <w:rsid w:val="00A064F3"/>
    <w:rsid w:val="00A1072B"/>
    <w:rsid w:val="00A20D59"/>
    <w:rsid w:val="00A2399B"/>
    <w:rsid w:val="00A4314A"/>
    <w:rsid w:val="00A46A9D"/>
    <w:rsid w:val="00A51A06"/>
    <w:rsid w:val="00A66AE2"/>
    <w:rsid w:val="00A678C0"/>
    <w:rsid w:val="00A7364D"/>
    <w:rsid w:val="00A75477"/>
    <w:rsid w:val="00A77462"/>
    <w:rsid w:val="00A82E46"/>
    <w:rsid w:val="00A963CC"/>
    <w:rsid w:val="00A96FCF"/>
    <w:rsid w:val="00A97A2A"/>
    <w:rsid w:val="00AA3DBC"/>
    <w:rsid w:val="00AA7113"/>
    <w:rsid w:val="00AB11A0"/>
    <w:rsid w:val="00AB7C7B"/>
    <w:rsid w:val="00AD7A4E"/>
    <w:rsid w:val="00AE17E5"/>
    <w:rsid w:val="00AE2606"/>
    <w:rsid w:val="00AF3711"/>
    <w:rsid w:val="00AF5358"/>
    <w:rsid w:val="00AF5C3B"/>
    <w:rsid w:val="00B06D4F"/>
    <w:rsid w:val="00B111C4"/>
    <w:rsid w:val="00B11825"/>
    <w:rsid w:val="00B154A4"/>
    <w:rsid w:val="00B31AB3"/>
    <w:rsid w:val="00B362C9"/>
    <w:rsid w:val="00B37F58"/>
    <w:rsid w:val="00B46C15"/>
    <w:rsid w:val="00B47075"/>
    <w:rsid w:val="00B5412A"/>
    <w:rsid w:val="00B54B79"/>
    <w:rsid w:val="00B56A54"/>
    <w:rsid w:val="00B6379C"/>
    <w:rsid w:val="00B65150"/>
    <w:rsid w:val="00B679F3"/>
    <w:rsid w:val="00B76CAD"/>
    <w:rsid w:val="00B81B24"/>
    <w:rsid w:val="00B82E1B"/>
    <w:rsid w:val="00B86D18"/>
    <w:rsid w:val="00B92DAF"/>
    <w:rsid w:val="00BA19D6"/>
    <w:rsid w:val="00BB0F12"/>
    <w:rsid w:val="00BB531A"/>
    <w:rsid w:val="00BD0063"/>
    <w:rsid w:val="00BD0609"/>
    <w:rsid w:val="00BD3C13"/>
    <w:rsid w:val="00BF22A1"/>
    <w:rsid w:val="00BF4D54"/>
    <w:rsid w:val="00C11475"/>
    <w:rsid w:val="00C11FBB"/>
    <w:rsid w:val="00C17B5E"/>
    <w:rsid w:val="00C2540B"/>
    <w:rsid w:val="00C305D2"/>
    <w:rsid w:val="00C31357"/>
    <w:rsid w:val="00C334A6"/>
    <w:rsid w:val="00C4539E"/>
    <w:rsid w:val="00C45B50"/>
    <w:rsid w:val="00C53FE3"/>
    <w:rsid w:val="00C56CAC"/>
    <w:rsid w:val="00C62DC7"/>
    <w:rsid w:val="00C81641"/>
    <w:rsid w:val="00C84E5B"/>
    <w:rsid w:val="00C87B05"/>
    <w:rsid w:val="00C9530D"/>
    <w:rsid w:val="00CB1AF9"/>
    <w:rsid w:val="00CB3E14"/>
    <w:rsid w:val="00CB5B7D"/>
    <w:rsid w:val="00CC2C0C"/>
    <w:rsid w:val="00CE3C61"/>
    <w:rsid w:val="00CE7617"/>
    <w:rsid w:val="00CF406B"/>
    <w:rsid w:val="00D047EA"/>
    <w:rsid w:val="00D06A53"/>
    <w:rsid w:val="00D27472"/>
    <w:rsid w:val="00D3108C"/>
    <w:rsid w:val="00D3505B"/>
    <w:rsid w:val="00D37343"/>
    <w:rsid w:val="00D42DAF"/>
    <w:rsid w:val="00D50C7A"/>
    <w:rsid w:val="00D63F47"/>
    <w:rsid w:val="00D71519"/>
    <w:rsid w:val="00D72CDC"/>
    <w:rsid w:val="00D7319D"/>
    <w:rsid w:val="00D772E8"/>
    <w:rsid w:val="00D777BB"/>
    <w:rsid w:val="00D865D9"/>
    <w:rsid w:val="00D93118"/>
    <w:rsid w:val="00D955FA"/>
    <w:rsid w:val="00D9691C"/>
    <w:rsid w:val="00DA7865"/>
    <w:rsid w:val="00DB6E17"/>
    <w:rsid w:val="00DB6F03"/>
    <w:rsid w:val="00DC20CE"/>
    <w:rsid w:val="00DC6A2F"/>
    <w:rsid w:val="00DC7222"/>
    <w:rsid w:val="00DD2E9D"/>
    <w:rsid w:val="00E024AF"/>
    <w:rsid w:val="00E1710D"/>
    <w:rsid w:val="00E21529"/>
    <w:rsid w:val="00E26663"/>
    <w:rsid w:val="00E267FE"/>
    <w:rsid w:val="00E335D0"/>
    <w:rsid w:val="00E60461"/>
    <w:rsid w:val="00E64B68"/>
    <w:rsid w:val="00E72929"/>
    <w:rsid w:val="00E76253"/>
    <w:rsid w:val="00E76879"/>
    <w:rsid w:val="00E76E2B"/>
    <w:rsid w:val="00E81B16"/>
    <w:rsid w:val="00E83416"/>
    <w:rsid w:val="00E8778F"/>
    <w:rsid w:val="00E91C06"/>
    <w:rsid w:val="00E93AE1"/>
    <w:rsid w:val="00EB0C45"/>
    <w:rsid w:val="00EB585B"/>
    <w:rsid w:val="00EB77E9"/>
    <w:rsid w:val="00EC403F"/>
    <w:rsid w:val="00EC73B5"/>
    <w:rsid w:val="00EC7AA6"/>
    <w:rsid w:val="00EE4851"/>
    <w:rsid w:val="00EE54CD"/>
    <w:rsid w:val="00F02422"/>
    <w:rsid w:val="00F02D15"/>
    <w:rsid w:val="00F02F0E"/>
    <w:rsid w:val="00F127AD"/>
    <w:rsid w:val="00F14677"/>
    <w:rsid w:val="00F25394"/>
    <w:rsid w:val="00F25E54"/>
    <w:rsid w:val="00F53529"/>
    <w:rsid w:val="00F54BD2"/>
    <w:rsid w:val="00F61C29"/>
    <w:rsid w:val="00F65CC2"/>
    <w:rsid w:val="00F847EA"/>
    <w:rsid w:val="00F85BD2"/>
    <w:rsid w:val="00F90DCD"/>
    <w:rsid w:val="00F94F1A"/>
    <w:rsid w:val="00FB5DD3"/>
    <w:rsid w:val="00FB77E3"/>
    <w:rsid w:val="00FC0069"/>
    <w:rsid w:val="00FD5111"/>
    <w:rsid w:val="00FD566E"/>
    <w:rsid w:val="00FD6517"/>
    <w:rsid w:val="00FE301A"/>
    <w:rsid w:val="00FE6604"/>
    <w:rsid w:val="00FE7B7B"/>
    <w:rsid w:val="00FF2642"/>
    <w:rsid w:val="00FF2C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D6FB5"/>
  <w15:docId w15:val="{2855BE17-C5D8-6F42-A36A-1ED3BA3B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CAA"/>
    <w:rPr>
      <w:rFonts w:ascii="Times New Roman" w:eastAsia="Times New Roman" w:hAnsi="Times New Roman" w:cs="Times New Roman"/>
    </w:rPr>
  </w:style>
  <w:style w:type="paragraph" w:styleId="Heading1">
    <w:name w:val="heading 1"/>
    <w:basedOn w:val="Normal"/>
    <w:next w:val="Normal"/>
    <w:link w:val="Heading1Char"/>
    <w:uiPriority w:val="9"/>
    <w:qFormat/>
    <w:rsid w:val="00783F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D3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07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1D3"/>
    <w:pPr>
      <w:spacing w:before="100" w:beforeAutospacing="1" w:after="100" w:afterAutospacing="1"/>
    </w:pPr>
  </w:style>
  <w:style w:type="paragraph" w:styleId="Footer">
    <w:name w:val="footer"/>
    <w:basedOn w:val="Normal"/>
    <w:link w:val="FooterChar"/>
    <w:uiPriority w:val="99"/>
    <w:unhideWhenUsed/>
    <w:rsid w:val="00C81641"/>
    <w:pPr>
      <w:tabs>
        <w:tab w:val="center" w:pos="4680"/>
        <w:tab w:val="right" w:pos="9360"/>
      </w:tabs>
    </w:pPr>
  </w:style>
  <w:style w:type="character" w:customStyle="1" w:styleId="FooterChar">
    <w:name w:val="Footer Char"/>
    <w:basedOn w:val="DefaultParagraphFont"/>
    <w:link w:val="Footer"/>
    <w:uiPriority w:val="99"/>
    <w:rsid w:val="00C81641"/>
  </w:style>
  <w:style w:type="character" w:styleId="PageNumber">
    <w:name w:val="page number"/>
    <w:basedOn w:val="DefaultParagraphFont"/>
    <w:uiPriority w:val="99"/>
    <w:semiHidden/>
    <w:unhideWhenUsed/>
    <w:rsid w:val="00C81641"/>
  </w:style>
  <w:style w:type="paragraph" w:styleId="ListParagraph">
    <w:name w:val="List Paragraph"/>
    <w:basedOn w:val="Normal"/>
    <w:uiPriority w:val="34"/>
    <w:qFormat/>
    <w:rsid w:val="00E21529"/>
    <w:pPr>
      <w:ind w:left="720"/>
      <w:contextualSpacing/>
    </w:pPr>
  </w:style>
  <w:style w:type="paragraph" w:styleId="Title">
    <w:name w:val="Title"/>
    <w:basedOn w:val="Normal"/>
    <w:next w:val="Normal"/>
    <w:link w:val="TitleChar"/>
    <w:uiPriority w:val="10"/>
    <w:qFormat/>
    <w:rsid w:val="00783F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3F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6D18"/>
    <w:rPr>
      <w:color w:val="0563C1" w:themeColor="hyperlink"/>
      <w:u w:val="single"/>
    </w:rPr>
  </w:style>
  <w:style w:type="character" w:customStyle="1" w:styleId="UnresolvedMention1">
    <w:name w:val="Unresolved Mention1"/>
    <w:basedOn w:val="DefaultParagraphFont"/>
    <w:uiPriority w:val="99"/>
    <w:rsid w:val="00B86D18"/>
    <w:rPr>
      <w:color w:val="605E5C"/>
      <w:shd w:val="clear" w:color="auto" w:fill="E1DFDD"/>
    </w:rPr>
  </w:style>
  <w:style w:type="paragraph" w:styleId="Quote">
    <w:name w:val="Quote"/>
    <w:basedOn w:val="Normal"/>
    <w:next w:val="Normal"/>
    <w:link w:val="QuoteChar"/>
    <w:uiPriority w:val="29"/>
    <w:qFormat/>
    <w:rsid w:val="00E64B6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4B68"/>
    <w:rPr>
      <w:i/>
      <w:iCs/>
      <w:color w:val="404040" w:themeColor="text1" w:themeTint="BF"/>
    </w:rPr>
  </w:style>
  <w:style w:type="paragraph" w:customStyle="1" w:styleId="codesnippet">
    <w:name w:val="codesnippet"/>
    <w:basedOn w:val="Normal"/>
    <w:next w:val="Normal"/>
    <w:qFormat/>
    <w:rsid w:val="005B416C"/>
    <w:pPr>
      <w:framePr w:wrap="notBeside" w:vAnchor="text" w:hAnchor="text" w:y="1"/>
      <w:shd w:val="clear" w:color="auto" w:fill="D9D9D9" w:themeFill="background1" w:themeFillShade="D9"/>
      <w:spacing w:after="120"/>
    </w:pPr>
    <w:rPr>
      <w:rFonts w:ascii="Consolas" w:hAnsi="Consolas"/>
      <w:sz w:val="22"/>
    </w:rPr>
  </w:style>
  <w:style w:type="character" w:styleId="FollowedHyperlink">
    <w:name w:val="FollowedHyperlink"/>
    <w:basedOn w:val="DefaultParagraphFont"/>
    <w:uiPriority w:val="99"/>
    <w:semiHidden/>
    <w:unhideWhenUsed/>
    <w:rsid w:val="00E83416"/>
    <w:rPr>
      <w:color w:val="954F72" w:themeColor="followedHyperlink"/>
      <w:u w:val="single"/>
    </w:rPr>
  </w:style>
  <w:style w:type="character" w:customStyle="1" w:styleId="Heading2Char">
    <w:name w:val="Heading 2 Char"/>
    <w:basedOn w:val="DefaultParagraphFont"/>
    <w:link w:val="Heading2"/>
    <w:uiPriority w:val="9"/>
    <w:rsid w:val="00F65CC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862A5"/>
    <w:rPr>
      <w:sz w:val="20"/>
      <w:szCs w:val="20"/>
    </w:rPr>
  </w:style>
  <w:style w:type="character" w:customStyle="1" w:styleId="FootnoteTextChar">
    <w:name w:val="Footnote Text Char"/>
    <w:basedOn w:val="DefaultParagraphFont"/>
    <w:link w:val="FootnoteText"/>
    <w:uiPriority w:val="99"/>
    <w:semiHidden/>
    <w:rsid w:val="005862A5"/>
    <w:rPr>
      <w:sz w:val="20"/>
      <w:szCs w:val="20"/>
    </w:rPr>
  </w:style>
  <w:style w:type="character" w:styleId="FootnoteReference">
    <w:name w:val="footnote reference"/>
    <w:basedOn w:val="DefaultParagraphFont"/>
    <w:uiPriority w:val="99"/>
    <w:semiHidden/>
    <w:unhideWhenUsed/>
    <w:rsid w:val="005862A5"/>
    <w:rPr>
      <w:vertAlign w:val="superscript"/>
    </w:rPr>
  </w:style>
  <w:style w:type="character" w:customStyle="1" w:styleId="Heading3Char">
    <w:name w:val="Heading 3 Char"/>
    <w:basedOn w:val="DefaultParagraphFont"/>
    <w:link w:val="Heading3"/>
    <w:uiPriority w:val="9"/>
    <w:rsid w:val="002C0D35"/>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E54CD"/>
    <w:rPr>
      <w:sz w:val="16"/>
      <w:szCs w:val="16"/>
    </w:rPr>
  </w:style>
  <w:style w:type="paragraph" w:styleId="CommentText">
    <w:name w:val="annotation text"/>
    <w:basedOn w:val="Normal"/>
    <w:link w:val="CommentTextChar"/>
    <w:uiPriority w:val="99"/>
    <w:semiHidden/>
    <w:unhideWhenUsed/>
    <w:rsid w:val="00EE54CD"/>
    <w:rPr>
      <w:sz w:val="20"/>
      <w:szCs w:val="20"/>
    </w:rPr>
  </w:style>
  <w:style w:type="character" w:customStyle="1" w:styleId="CommentTextChar">
    <w:name w:val="Comment Text Char"/>
    <w:basedOn w:val="DefaultParagraphFont"/>
    <w:link w:val="CommentText"/>
    <w:uiPriority w:val="99"/>
    <w:semiHidden/>
    <w:rsid w:val="00EE54CD"/>
    <w:rPr>
      <w:sz w:val="20"/>
      <w:szCs w:val="20"/>
    </w:rPr>
  </w:style>
  <w:style w:type="paragraph" w:styleId="CommentSubject">
    <w:name w:val="annotation subject"/>
    <w:basedOn w:val="CommentText"/>
    <w:next w:val="CommentText"/>
    <w:link w:val="CommentSubjectChar"/>
    <w:uiPriority w:val="99"/>
    <w:semiHidden/>
    <w:unhideWhenUsed/>
    <w:rsid w:val="00EE54CD"/>
    <w:rPr>
      <w:b/>
      <w:bCs/>
    </w:rPr>
  </w:style>
  <w:style w:type="character" w:customStyle="1" w:styleId="CommentSubjectChar">
    <w:name w:val="Comment Subject Char"/>
    <w:basedOn w:val="CommentTextChar"/>
    <w:link w:val="CommentSubject"/>
    <w:uiPriority w:val="99"/>
    <w:semiHidden/>
    <w:rsid w:val="00EE54CD"/>
    <w:rPr>
      <w:b/>
      <w:bCs/>
      <w:sz w:val="20"/>
      <w:szCs w:val="20"/>
    </w:rPr>
  </w:style>
  <w:style w:type="paragraph" w:styleId="BalloonText">
    <w:name w:val="Balloon Text"/>
    <w:basedOn w:val="Normal"/>
    <w:link w:val="BalloonTextChar"/>
    <w:uiPriority w:val="99"/>
    <w:semiHidden/>
    <w:unhideWhenUsed/>
    <w:rsid w:val="00EE54CD"/>
    <w:rPr>
      <w:sz w:val="18"/>
      <w:szCs w:val="18"/>
    </w:rPr>
  </w:style>
  <w:style w:type="character" w:customStyle="1" w:styleId="BalloonTextChar">
    <w:name w:val="Balloon Text Char"/>
    <w:basedOn w:val="DefaultParagraphFont"/>
    <w:link w:val="BalloonText"/>
    <w:uiPriority w:val="99"/>
    <w:semiHidden/>
    <w:rsid w:val="00EE54CD"/>
    <w:rPr>
      <w:rFonts w:ascii="Times New Roman" w:hAnsi="Times New Roman" w:cs="Times New Roman"/>
      <w:sz w:val="18"/>
      <w:szCs w:val="18"/>
    </w:rPr>
  </w:style>
  <w:style w:type="character" w:customStyle="1" w:styleId="Heading4Char">
    <w:name w:val="Heading 4 Char"/>
    <w:basedOn w:val="DefaultParagraphFont"/>
    <w:link w:val="Heading4"/>
    <w:uiPriority w:val="9"/>
    <w:rsid w:val="00A1072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75ADF"/>
    <w:pPr>
      <w:spacing w:after="200"/>
    </w:pPr>
    <w:rPr>
      <w:i/>
      <w:iCs/>
      <w:color w:val="44546A" w:themeColor="text2"/>
      <w:sz w:val="18"/>
      <w:szCs w:val="18"/>
    </w:rPr>
  </w:style>
  <w:style w:type="character" w:styleId="Strong">
    <w:name w:val="Strong"/>
    <w:basedOn w:val="DefaultParagraphFont"/>
    <w:uiPriority w:val="22"/>
    <w:qFormat/>
    <w:rsid w:val="00CB5B7D"/>
    <w:rPr>
      <w:b/>
      <w:bCs/>
    </w:rPr>
  </w:style>
  <w:style w:type="character" w:styleId="UnresolvedMention">
    <w:name w:val="Unresolved Mention"/>
    <w:basedOn w:val="DefaultParagraphFont"/>
    <w:uiPriority w:val="99"/>
    <w:semiHidden/>
    <w:unhideWhenUsed/>
    <w:rsid w:val="005B3F1F"/>
    <w:rPr>
      <w:color w:val="605E5C"/>
      <w:shd w:val="clear" w:color="auto" w:fill="E1DFDD"/>
    </w:rPr>
  </w:style>
  <w:style w:type="table" w:styleId="TableGrid">
    <w:name w:val="Table Grid"/>
    <w:basedOn w:val="TableNormal"/>
    <w:uiPriority w:val="39"/>
    <w:rsid w:val="00212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212C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212C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212CA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212C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212C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12CA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12CA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12CA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212CA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212CA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12C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593">
      <w:bodyDiv w:val="1"/>
      <w:marLeft w:val="0"/>
      <w:marRight w:val="0"/>
      <w:marTop w:val="0"/>
      <w:marBottom w:val="0"/>
      <w:divBdr>
        <w:top w:val="none" w:sz="0" w:space="0" w:color="auto"/>
        <w:left w:val="none" w:sz="0" w:space="0" w:color="auto"/>
        <w:bottom w:val="none" w:sz="0" w:space="0" w:color="auto"/>
        <w:right w:val="none" w:sz="0" w:space="0" w:color="auto"/>
      </w:divBdr>
    </w:div>
    <w:div w:id="104814978">
      <w:bodyDiv w:val="1"/>
      <w:marLeft w:val="0"/>
      <w:marRight w:val="0"/>
      <w:marTop w:val="0"/>
      <w:marBottom w:val="0"/>
      <w:divBdr>
        <w:top w:val="none" w:sz="0" w:space="0" w:color="auto"/>
        <w:left w:val="none" w:sz="0" w:space="0" w:color="auto"/>
        <w:bottom w:val="none" w:sz="0" w:space="0" w:color="auto"/>
        <w:right w:val="none" w:sz="0" w:space="0" w:color="auto"/>
      </w:divBdr>
    </w:div>
    <w:div w:id="151678249">
      <w:bodyDiv w:val="1"/>
      <w:marLeft w:val="0"/>
      <w:marRight w:val="0"/>
      <w:marTop w:val="0"/>
      <w:marBottom w:val="0"/>
      <w:divBdr>
        <w:top w:val="none" w:sz="0" w:space="0" w:color="auto"/>
        <w:left w:val="none" w:sz="0" w:space="0" w:color="auto"/>
        <w:bottom w:val="none" w:sz="0" w:space="0" w:color="auto"/>
        <w:right w:val="none" w:sz="0" w:space="0" w:color="auto"/>
      </w:divBdr>
    </w:div>
    <w:div w:id="265115723">
      <w:bodyDiv w:val="1"/>
      <w:marLeft w:val="0"/>
      <w:marRight w:val="0"/>
      <w:marTop w:val="0"/>
      <w:marBottom w:val="0"/>
      <w:divBdr>
        <w:top w:val="none" w:sz="0" w:space="0" w:color="auto"/>
        <w:left w:val="none" w:sz="0" w:space="0" w:color="auto"/>
        <w:bottom w:val="none" w:sz="0" w:space="0" w:color="auto"/>
        <w:right w:val="none" w:sz="0" w:space="0" w:color="auto"/>
      </w:divBdr>
      <w:divsChild>
        <w:div w:id="1941183931">
          <w:marLeft w:val="0"/>
          <w:marRight w:val="0"/>
          <w:marTop w:val="0"/>
          <w:marBottom w:val="0"/>
          <w:divBdr>
            <w:top w:val="none" w:sz="0" w:space="0" w:color="auto"/>
            <w:left w:val="none" w:sz="0" w:space="0" w:color="auto"/>
            <w:bottom w:val="none" w:sz="0" w:space="0" w:color="auto"/>
            <w:right w:val="none" w:sz="0" w:space="0" w:color="auto"/>
          </w:divBdr>
          <w:divsChild>
            <w:div w:id="23138455">
              <w:marLeft w:val="0"/>
              <w:marRight w:val="0"/>
              <w:marTop w:val="0"/>
              <w:marBottom w:val="0"/>
              <w:divBdr>
                <w:top w:val="none" w:sz="0" w:space="0" w:color="auto"/>
                <w:left w:val="none" w:sz="0" w:space="0" w:color="auto"/>
                <w:bottom w:val="none" w:sz="0" w:space="0" w:color="auto"/>
                <w:right w:val="none" w:sz="0" w:space="0" w:color="auto"/>
              </w:divBdr>
              <w:divsChild>
                <w:div w:id="1548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86198">
      <w:bodyDiv w:val="1"/>
      <w:marLeft w:val="0"/>
      <w:marRight w:val="0"/>
      <w:marTop w:val="0"/>
      <w:marBottom w:val="0"/>
      <w:divBdr>
        <w:top w:val="none" w:sz="0" w:space="0" w:color="auto"/>
        <w:left w:val="none" w:sz="0" w:space="0" w:color="auto"/>
        <w:bottom w:val="none" w:sz="0" w:space="0" w:color="auto"/>
        <w:right w:val="none" w:sz="0" w:space="0" w:color="auto"/>
      </w:divBdr>
    </w:div>
    <w:div w:id="348022290">
      <w:bodyDiv w:val="1"/>
      <w:marLeft w:val="0"/>
      <w:marRight w:val="0"/>
      <w:marTop w:val="0"/>
      <w:marBottom w:val="0"/>
      <w:divBdr>
        <w:top w:val="none" w:sz="0" w:space="0" w:color="auto"/>
        <w:left w:val="none" w:sz="0" w:space="0" w:color="auto"/>
        <w:bottom w:val="none" w:sz="0" w:space="0" w:color="auto"/>
        <w:right w:val="none" w:sz="0" w:space="0" w:color="auto"/>
      </w:divBdr>
    </w:div>
    <w:div w:id="452017198">
      <w:bodyDiv w:val="1"/>
      <w:marLeft w:val="0"/>
      <w:marRight w:val="0"/>
      <w:marTop w:val="0"/>
      <w:marBottom w:val="0"/>
      <w:divBdr>
        <w:top w:val="none" w:sz="0" w:space="0" w:color="auto"/>
        <w:left w:val="none" w:sz="0" w:space="0" w:color="auto"/>
        <w:bottom w:val="none" w:sz="0" w:space="0" w:color="auto"/>
        <w:right w:val="none" w:sz="0" w:space="0" w:color="auto"/>
      </w:divBdr>
    </w:div>
    <w:div w:id="485559178">
      <w:bodyDiv w:val="1"/>
      <w:marLeft w:val="0"/>
      <w:marRight w:val="0"/>
      <w:marTop w:val="0"/>
      <w:marBottom w:val="0"/>
      <w:divBdr>
        <w:top w:val="none" w:sz="0" w:space="0" w:color="auto"/>
        <w:left w:val="none" w:sz="0" w:space="0" w:color="auto"/>
        <w:bottom w:val="none" w:sz="0" w:space="0" w:color="auto"/>
        <w:right w:val="none" w:sz="0" w:space="0" w:color="auto"/>
      </w:divBdr>
    </w:div>
    <w:div w:id="493036805">
      <w:bodyDiv w:val="1"/>
      <w:marLeft w:val="0"/>
      <w:marRight w:val="0"/>
      <w:marTop w:val="0"/>
      <w:marBottom w:val="0"/>
      <w:divBdr>
        <w:top w:val="none" w:sz="0" w:space="0" w:color="auto"/>
        <w:left w:val="none" w:sz="0" w:space="0" w:color="auto"/>
        <w:bottom w:val="none" w:sz="0" w:space="0" w:color="auto"/>
        <w:right w:val="none" w:sz="0" w:space="0" w:color="auto"/>
      </w:divBdr>
    </w:div>
    <w:div w:id="516845762">
      <w:bodyDiv w:val="1"/>
      <w:marLeft w:val="0"/>
      <w:marRight w:val="0"/>
      <w:marTop w:val="0"/>
      <w:marBottom w:val="0"/>
      <w:divBdr>
        <w:top w:val="none" w:sz="0" w:space="0" w:color="auto"/>
        <w:left w:val="none" w:sz="0" w:space="0" w:color="auto"/>
        <w:bottom w:val="none" w:sz="0" w:space="0" w:color="auto"/>
        <w:right w:val="none" w:sz="0" w:space="0" w:color="auto"/>
      </w:divBdr>
    </w:div>
    <w:div w:id="517622927">
      <w:bodyDiv w:val="1"/>
      <w:marLeft w:val="0"/>
      <w:marRight w:val="0"/>
      <w:marTop w:val="0"/>
      <w:marBottom w:val="0"/>
      <w:divBdr>
        <w:top w:val="none" w:sz="0" w:space="0" w:color="auto"/>
        <w:left w:val="none" w:sz="0" w:space="0" w:color="auto"/>
        <w:bottom w:val="none" w:sz="0" w:space="0" w:color="auto"/>
        <w:right w:val="none" w:sz="0" w:space="0" w:color="auto"/>
      </w:divBdr>
    </w:div>
    <w:div w:id="520516404">
      <w:bodyDiv w:val="1"/>
      <w:marLeft w:val="0"/>
      <w:marRight w:val="0"/>
      <w:marTop w:val="0"/>
      <w:marBottom w:val="0"/>
      <w:divBdr>
        <w:top w:val="none" w:sz="0" w:space="0" w:color="auto"/>
        <w:left w:val="none" w:sz="0" w:space="0" w:color="auto"/>
        <w:bottom w:val="none" w:sz="0" w:space="0" w:color="auto"/>
        <w:right w:val="none" w:sz="0" w:space="0" w:color="auto"/>
      </w:divBdr>
    </w:div>
    <w:div w:id="547913267">
      <w:bodyDiv w:val="1"/>
      <w:marLeft w:val="0"/>
      <w:marRight w:val="0"/>
      <w:marTop w:val="0"/>
      <w:marBottom w:val="0"/>
      <w:divBdr>
        <w:top w:val="none" w:sz="0" w:space="0" w:color="auto"/>
        <w:left w:val="none" w:sz="0" w:space="0" w:color="auto"/>
        <w:bottom w:val="none" w:sz="0" w:space="0" w:color="auto"/>
        <w:right w:val="none" w:sz="0" w:space="0" w:color="auto"/>
      </w:divBdr>
    </w:div>
    <w:div w:id="576208362">
      <w:bodyDiv w:val="1"/>
      <w:marLeft w:val="0"/>
      <w:marRight w:val="0"/>
      <w:marTop w:val="0"/>
      <w:marBottom w:val="0"/>
      <w:divBdr>
        <w:top w:val="none" w:sz="0" w:space="0" w:color="auto"/>
        <w:left w:val="none" w:sz="0" w:space="0" w:color="auto"/>
        <w:bottom w:val="none" w:sz="0" w:space="0" w:color="auto"/>
        <w:right w:val="none" w:sz="0" w:space="0" w:color="auto"/>
      </w:divBdr>
    </w:div>
    <w:div w:id="605505022">
      <w:bodyDiv w:val="1"/>
      <w:marLeft w:val="0"/>
      <w:marRight w:val="0"/>
      <w:marTop w:val="0"/>
      <w:marBottom w:val="0"/>
      <w:divBdr>
        <w:top w:val="none" w:sz="0" w:space="0" w:color="auto"/>
        <w:left w:val="none" w:sz="0" w:space="0" w:color="auto"/>
        <w:bottom w:val="none" w:sz="0" w:space="0" w:color="auto"/>
        <w:right w:val="none" w:sz="0" w:space="0" w:color="auto"/>
      </w:divBdr>
    </w:div>
    <w:div w:id="629168043">
      <w:bodyDiv w:val="1"/>
      <w:marLeft w:val="0"/>
      <w:marRight w:val="0"/>
      <w:marTop w:val="0"/>
      <w:marBottom w:val="0"/>
      <w:divBdr>
        <w:top w:val="none" w:sz="0" w:space="0" w:color="auto"/>
        <w:left w:val="none" w:sz="0" w:space="0" w:color="auto"/>
        <w:bottom w:val="none" w:sz="0" w:space="0" w:color="auto"/>
        <w:right w:val="none" w:sz="0" w:space="0" w:color="auto"/>
      </w:divBdr>
    </w:div>
    <w:div w:id="663776258">
      <w:bodyDiv w:val="1"/>
      <w:marLeft w:val="0"/>
      <w:marRight w:val="0"/>
      <w:marTop w:val="0"/>
      <w:marBottom w:val="0"/>
      <w:divBdr>
        <w:top w:val="none" w:sz="0" w:space="0" w:color="auto"/>
        <w:left w:val="none" w:sz="0" w:space="0" w:color="auto"/>
        <w:bottom w:val="none" w:sz="0" w:space="0" w:color="auto"/>
        <w:right w:val="none" w:sz="0" w:space="0" w:color="auto"/>
      </w:divBdr>
    </w:div>
    <w:div w:id="680743384">
      <w:bodyDiv w:val="1"/>
      <w:marLeft w:val="0"/>
      <w:marRight w:val="0"/>
      <w:marTop w:val="0"/>
      <w:marBottom w:val="0"/>
      <w:divBdr>
        <w:top w:val="none" w:sz="0" w:space="0" w:color="auto"/>
        <w:left w:val="none" w:sz="0" w:space="0" w:color="auto"/>
        <w:bottom w:val="none" w:sz="0" w:space="0" w:color="auto"/>
        <w:right w:val="none" w:sz="0" w:space="0" w:color="auto"/>
      </w:divBdr>
    </w:div>
    <w:div w:id="684938623">
      <w:bodyDiv w:val="1"/>
      <w:marLeft w:val="0"/>
      <w:marRight w:val="0"/>
      <w:marTop w:val="0"/>
      <w:marBottom w:val="0"/>
      <w:divBdr>
        <w:top w:val="none" w:sz="0" w:space="0" w:color="auto"/>
        <w:left w:val="none" w:sz="0" w:space="0" w:color="auto"/>
        <w:bottom w:val="none" w:sz="0" w:space="0" w:color="auto"/>
        <w:right w:val="none" w:sz="0" w:space="0" w:color="auto"/>
      </w:divBdr>
    </w:div>
    <w:div w:id="853763063">
      <w:bodyDiv w:val="1"/>
      <w:marLeft w:val="0"/>
      <w:marRight w:val="0"/>
      <w:marTop w:val="0"/>
      <w:marBottom w:val="0"/>
      <w:divBdr>
        <w:top w:val="none" w:sz="0" w:space="0" w:color="auto"/>
        <w:left w:val="none" w:sz="0" w:space="0" w:color="auto"/>
        <w:bottom w:val="none" w:sz="0" w:space="0" w:color="auto"/>
        <w:right w:val="none" w:sz="0" w:space="0" w:color="auto"/>
      </w:divBdr>
    </w:div>
    <w:div w:id="891892431">
      <w:bodyDiv w:val="1"/>
      <w:marLeft w:val="0"/>
      <w:marRight w:val="0"/>
      <w:marTop w:val="0"/>
      <w:marBottom w:val="0"/>
      <w:divBdr>
        <w:top w:val="none" w:sz="0" w:space="0" w:color="auto"/>
        <w:left w:val="none" w:sz="0" w:space="0" w:color="auto"/>
        <w:bottom w:val="none" w:sz="0" w:space="0" w:color="auto"/>
        <w:right w:val="none" w:sz="0" w:space="0" w:color="auto"/>
      </w:divBdr>
    </w:div>
    <w:div w:id="909004751">
      <w:bodyDiv w:val="1"/>
      <w:marLeft w:val="0"/>
      <w:marRight w:val="0"/>
      <w:marTop w:val="0"/>
      <w:marBottom w:val="0"/>
      <w:divBdr>
        <w:top w:val="none" w:sz="0" w:space="0" w:color="auto"/>
        <w:left w:val="none" w:sz="0" w:space="0" w:color="auto"/>
        <w:bottom w:val="none" w:sz="0" w:space="0" w:color="auto"/>
        <w:right w:val="none" w:sz="0" w:space="0" w:color="auto"/>
      </w:divBdr>
    </w:div>
    <w:div w:id="935141208">
      <w:bodyDiv w:val="1"/>
      <w:marLeft w:val="0"/>
      <w:marRight w:val="0"/>
      <w:marTop w:val="0"/>
      <w:marBottom w:val="0"/>
      <w:divBdr>
        <w:top w:val="none" w:sz="0" w:space="0" w:color="auto"/>
        <w:left w:val="none" w:sz="0" w:space="0" w:color="auto"/>
        <w:bottom w:val="none" w:sz="0" w:space="0" w:color="auto"/>
        <w:right w:val="none" w:sz="0" w:space="0" w:color="auto"/>
      </w:divBdr>
    </w:div>
    <w:div w:id="936056738">
      <w:bodyDiv w:val="1"/>
      <w:marLeft w:val="0"/>
      <w:marRight w:val="0"/>
      <w:marTop w:val="0"/>
      <w:marBottom w:val="0"/>
      <w:divBdr>
        <w:top w:val="none" w:sz="0" w:space="0" w:color="auto"/>
        <w:left w:val="none" w:sz="0" w:space="0" w:color="auto"/>
        <w:bottom w:val="none" w:sz="0" w:space="0" w:color="auto"/>
        <w:right w:val="none" w:sz="0" w:space="0" w:color="auto"/>
      </w:divBdr>
    </w:div>
    <w:div w:id="950552696">
      <w:bodyDiv w:val="1"/>
      <w:marLeft w:val="0"/>
      <w:marRight w:val="0"/>
      <w:marTop w:val="0"/>
      <w:marBottom w:val="0"/>
      <w:divBdr>
        <w:top w:val="none" w:sz="0" w:space="0" w:color="auto"/>
        <w:left w:val="none" w:sz="0" w:space="0" w:color="auto"/>
        <w:bottom w:val="none" w:sz="0" w:space="0" w:color="auto"/>
        <w:right w:val="none" w:sz="0" w:space="0" w:color="auto"/>
      </w:divBdr>
    </w:div>
    <w:div w:id="954991377">
      <w:bodyDiv w:val="1"/>
      <w:marLeft w:val="0"/>
      <w:marRight w:val="0"/>
      <w:marTop w:val="0"/>
      <w:marBottom w:val="0"/>
      <w:divBdr>
        <w:top w:val="none" w:sz="0" w:space="0" w:color="auto"/>
        <w:left w:val="none" w:sz="0" w:space="0" w:color="auto"/>
        <w:bottom w:val="none" w:sz="0" w:space="0" w:color="auto"/>
        <w:right w:val="none" w:sz="0" w:space="0" w:color="auto"/>
      </w:divBdr>
    </w:div>
    <w:div w:id="1049107869">
      <w:bodyDiv w:val="1"/>
      <w:marLeft w:val="0"/>
      <w:marRight w:val="0"/>
      <w:marTop w:val="0"/>
      <w:marBottom w:val="0"/>
      <w:divBdr>
        <w:top w:val="none" w:sz="0" w:space="0" w:color="auto"/>
        <w:left w:val="none" w:sz="0" w:space="0" w:color="auto"/>
        <w:bottom w:val="none" w:sz="0" w:space="0" w:color="auto"/>
        <w:right w:val="none" w:sz="0" w:space="0" w:color="auto"/>
      </w:divBdr>
    </w:div>
    <w:div w:id="1061488530">
      <w:bodyDiv w:val="1"/>
      <w:marLeft w:val="0"/>
      <w:marRight w:val="0"/>
      <w:marTop w:val="0"/>
      <w:marBottom w:val="0"/>
      <w:divBdr>
        <w:top w:val="none" w:sz="0" w:space="0" w:color="auto"/>
        <w:left w:val="none" w:sz="0" w:space="0" w:color="auto"/>
        <w:bottom w:val="none" w:sz="0" w:space="0" w:color="auto"/>
        <w:right w:val="none" w:sz="0" w:space="0" w:color="auto"/>
      </w:divBdr>
    </w:div>
    <w:div w:id="1091391890">
      <w:bodyDiv w:val="1"/>
      <w:marLeft w:val="0"/>
      <w:marRight w:val="0"/>
      <w:marTop w:val="0"/>
      <w:marBottom w:val="0"/>
      <w:divBdr>
        <w:top w:val="none" w:sz="0" w:space="0" w:color="auto"/>
        <w:left w:val="none" w:sz="0" w:space="0" w:color="auto"/>
        <w:bottom w:val="none" w:sz="0" w:space="0" w:color="auto"/>
        <w:right w:val="none" w:sz="0" w:space="0" w:color="auto"/>
      </w:divBdr>
    </w:div>
    <w:div w:id="1103454795">
      <w:bodyDiv w:val="1"/>
      <w:marLeft w:val="0"/>
      <w:marRight w:val="0"/>
      <w:marTop w:val="0"/>
      <w:marBottom w:val="0"/>
      <w:divBdr>
        <w:top w:val="none" w:sz="0" w:space="0" w:color="auto"/>
        <w:left w:val="none" w:sz="0" w:space="0" w:color="auto"/>
        <w:bottom w:val="none" w:sz="0" w:space="0" w:color="auto"/>
        <w:right w:val="none" w:sz="0" w:space="0" w:color="auto"/>
      </w:divBdr>
    </w:div>
    <w:div w:id="1139761218">
      <w:bodyDiv w:val="1"/>
      <w:marLeft w:val="0"/>
      <w:marRight w:val="0"/>
      <w:marTop w:val="0"/>
      <w:marBottom w:val="0"/>
      <w:divBdr>
        <w:top w:val="none" w:sz="0" w:space="0" w:color="auto"/>
        <w:left w:val="none" w:sz="0" w:space="0" w:color="auto"/>
        <w:bottom w:val="none" w:sz="0" w:space="0" w:color="auto"/>
        <w:right w:val="none" w:sz="0" w:space="0" w:color="auto"/>
      </w:divBdr>
    </w:div>
    <w:div w:id="1152526851">
      <w:bodyDiv w:val="1"/>
      <w:marLeft w:val="0"/>
      <w:marRight w:val="0"/>
      <w:marTop w:val="0"/>
      <w:marBottom w:val="0"/>
      <w:divBdr>
        <w:top w:val="none" w:sz="0" w:space="0" w:color="auto"/>
        <w:left w:val="none" w:sz="0" w:space="0" w:color="auto"/>
        <w:bottom w:val="none" w:sz="0" w:space="0" w:color="auto"/>
        <w:right w:val="none" w:sz="0" w:space="0" w:color="auto"/>
      </w:divBdr>
    </w:div>
    <w:div w:id="1199859302">
      <w:bodyDiv w:val="1"/>
      <w:marLeft w:val="0"/>
      <w:marRight w:val="0"/>
      <w:marTop w:val="0"/>
      <w:marBottom w:val="0"/>
      <w:divBdr>
        <w:top w:val="none" w:sz="0" w:space="0" w:color="auto"/>
        <w:left w:val="none" w:sz="0" w:space="0" w:color="auto"/>
        <w:bottom w:val="none" w:sz="0" w:space="0" w:color="auto"/>
        <w:right w:val="none" w:sz="0" w:space="0" w:color="auto"/>
      </w:divBdr>
    </w:div>
    <w:div w:id="1217741357">
      <w:bodyDiv w:val="1"/>
      <w:marLeft w:val="0"/>
      <w:marRight w:val="0"/>
      <w:marTop w:val="0"/>
      <w:marBottom w:val="0"/>
      <w:divBdr>
        <w:top w:val="none" w:sz="0" w:space="0" w:color="auto"/>
        <w:left w:val="none" w:sz="0" w:space="0" w:color="auto"/>
        <w:bottom w:val="none" w:sz="0" w:space="0" w:color="auto"/>
        <w:right w:val="none" w:sz="0" w:space="0" w:color="auto"/>
      </w:divBdr>
    </w:div>
    <w:div w:id="1290625998">
      <w:bodyDiv w:val="1"/>
      <w:marLeft w:val="0"/>
      <w:marRight w:val="0"/>
      <w:marTop w:val="0"/>
      <w:marBottom w:val="0"/>
      <w:divBdr>
        <w:top w:val="none" w:sz="0" w:space="0" w:color="auto"/>
        <w:left w:val="none" w:sz="0" w:space="0" w:color="auto"/>
        <w:bottom w:val="none" w:sz="0" w:space="0" w:color="auto"/>
        <w:right w:val="none" w:sz="0" w:space="0" w:color="auto"/>
      </w:divBdr>
    </w:div>
    <w:div w:id="1291476862">
      <w:bodyDiv w:val="1"/>
      <w:marLeft w:val="0"/>
      <w:marRight w:val="0"/>
      <w:marTop w:val="0"/>
      <w:marBottom w:val="0"/>
      <w:divBdr>
        <w:top w:val="none" w:sz="0" w:space="0" w:color="auto"/>
        <w:left w:val="none" w:sz="0" w:space="0" w:color="auto"/>
        <w:bottom w:val="none" w:sz="0" w:space="0" w:color="auto"/>
        <w:right w:val="none" w:sz="0" w:space="0" w:color="auto"/>
      </w:divBdr>
    </w:div>
    <w:div w:id="1301038541">
      <w:bodyDiv w:val="1"/>
      <w:marLeft w:val="0"/>
      <w:marRight w:val="0"/>
      <w:marTop w:val="0"/>
      <w:marBottom w:val="0"/>
      <w:divBdr>
        <w:top w:val="none" w:sz="0" w:space="0" w:color="auto"/>
        <w:left w:val="none" w:sz="0" w:space="0" w:color="auto"/>
        <w:bottom w:val="none" w:sz="0" w:space="0" w:color="auto"/>
        <w:right w:val="none" w:sz="0" w:space="0" w:color="auto"/>
      </w:divBdr>
    </w:div>
    <w:div w:id="1382050286">
      <w:bodyDiv w:val="1"/>
      <w:marLeft w:val="0"/>
      <w:marRight w:val="0"/>
      <w:marTop w:val="0"/>
      <w:marBottom w:val="0"/>
      <w:divBdr>
        <w:top w:val="none" w:sz="0" w:space="0" w:color="auto"/>
        <w:left w:val="none" w:sz="0" w:space="0" w:color="auto"/>
        <w:bottom w:val="none" w:sz="0" w:space="0" w:color="auto"/>
        <w:right w:val="none" w:sz="0" w:space="0" w:color="auto"/>
      </w:divBdr>
      <w:divsChild>
        <w:div w:id="70081681">
          <w:marLeft w:val="0"/>
          <w:marRight w:val="0"/>
          <w:marTop w:val="0"/>
          <w:marBottom w:val="0"/>
          <w:divBdr>
            <w:top w:val="none" w:sz="0" w:space="0" w:color="auto"/>
            <w:left w:val="none" w:sz="0" w:space="0" w:color="auto"/>
            <w:bottom w:val="none" w:sz="0" w:space="0" w:color="auto"/>
            <w:right w:val="none" w:sz="0" w:space="0" w:color="auto"/>
          </w:divBdr>
          <w:divsChild>
            <w:div w:id="16127278">
              <w:marLeft w:val="0"/>
              <w:marRight w:val="0"/>
              <w:marTop w:val="0"/>
              <w:marBottom w:val="0"/>
              <w:divBdr>
                <w:top w:val="none" w:sz="0" w:space="0" w:color="auto"/>
                <w:left w:val="none" w:sz="0" w:space="0" w:color="auto"/>
                <w:bottom w:val="none" w:sz="0" w:space="0" w:color="auto"/>
                <w:right w:val="none" w:sz="0" w:space="0" w:color="auto"/>
              </w:divBdr>
              <w:divsChild>
                <w:div w:id="5733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0038">
      <w:bodyDiv w:val="1"/>
      <w:marLeft w:val="0"/>
      <w:marRight w:val="0"/>
      <w:marTop w:val="0"/>
      <w:marBottom w:val="0"/>
      <w:divBdr>
        <w:top w:val="none" w:sz="0" w:space="0" w:color="auto"/>
        <w:left w:val="none" w:sz="0" w:space="0" w:color="auto"/>
        <w:bottom w:val="none" w:sz="0" w:space="0" w:color="auto"/>
        <w:right w:val="none" w:sz="0" w:space="0" w:color="auto"/>
      </w:divBdr>
    </w:div>
    <w:div w:id="1629967693">
      <w:bodyDiv w:val="1"/>
      <w:marLeft w:val="0"/>
      <w:marRight w:val="0"/>
      <w:marTop w:val="0"/>
      <w:marBottom w:val="0"/>
      <w:divBdr>
        <w:top w:val="none" w:sz="0" w:space="0" w:color="auto"/>
        <w:left w:val="none" w:sz="0" w:space="0" w:color="auto"/>
        <w:bottom w:val="none" w:sz="0" w:space="0" w:color="auto"/>
        <w:right w:val="none" w:sz="0" w:space="0" w:color="auto"/>
      </w:divBdr>
    </w:div>
    <w:div w:id="1631590182">
      <w:bodyDiv w:val="1"/>
      <w:marLeft w:val="0"/>
      <w:marRight w:val="0"/>
      <w:marTop w:val="0"/>
      <w:marBottom w:val="0"/>
      <w:divBdr>
        <w:top w:val="none" w:sz="0" w:space="0" w:color="auto"/>
        <w:left w:val="none" w:sz="0" w:space="0" w:color="auto"/>
        <w:bottom w:val="none" w:sz="0" w:space="0" w:color="auto"/>
        <w:right w:val="none" w:sz="0" w:space="0" w:color="auto"/>
      </w:divBdr>
    </w:div>
    <w:div w:id="1794590608">
      <w:bodyDiv w:val="1"/>
      <w:marLeft w:val="0"/>
      <w:marRight w:val="0"/>
      <w:marTop w:val="0"/>
      <w:marBottom w:val="0"/>
      <w:divBdr>
        <w:top w:val="none" w:sz="0" w:space="0" w:color="auto"/>
        <w:left w:val="none" w:sz="0" w:space="0" w:color="auto"/>
        <w:bottom w:val="none" w:sz="0" w:space="0" w:color="auto"/>
        <w:right w:val="none" w:sz="0" w:space="0" w:color="auto"/>
      </w:divBdr>
    </w:div>
    <w:div w:id="1811708844">
      <w:bodyDiv w:val="1"/>
      <w:marLeft w:val="0"/>
      <w:marRight w:val="0"/>
      <w:marTop w:val="0"/>
      <w:marBottom w:val="0"/>
      <w:divBdr>
        <w:top w:val="none" w:sz="0" w:space="0" w:color="auto"/>
        <w:left w:val="none" w:sz="0" w:space="0" w:color="auto"/>
        <w:bottom w:val="none" w:sz="0" w:space="0" w:color="auto"/>
        <w:right w:val="none" w:sz="0" w:space="0" w:color="auto"/>
      </w:divBdr>
    </w:div>
    <w:div w:id="1846900696">
      <w:bodyDiv w:val="1"/>
      <w:marLeft w:val="0"/>
      <w:marRight w:val="0"/>
      <w:marTop w:val="0"/>
      <w:marBottom w:val="0"/>
      <w:divBdr>
        <w:top w:val="none" w:sz="0" w:space="0" w:color="auto"/>
        <w:left w:val="none" w:sz="0" w:space="0" w:color="auto"/>
        <w:bottom w:val="none" w:sz="0" w:space="0" w:color="auto"/>
        <w:right w:val="none" w:sz="0" w:space="0" w:color="auto"/>
      </w:divBdr>
    </w:div>
    <w:div w:id="1870100409">
      <w:bodyDiv w:val="1"/>
      <w:marLeft w:val="0"/>
      <w:marRight w:val="0"/>
      <w:marTop w:val="0"/>
      <w:marBottom w:val="0"/>
      <w:divBdr>
        <w:top w:val="none" w:sz="0" w:space="0" w:color="auto"/>
        <w:left w:val="none" w:sz="0" w:space="0" w:color="auto"/>
        <w:bottom w:val="none" w:sz="0" w:space="0" w:color="auto"/>
        <w:right w:val="none" w:sz="0" w:space="0" w:color="auto"/>
      </w:divBdr>
    </w:div>
    <w:div w:id="1876847284">
      <w:bodyDiv w:val="1"/>
      <w:marLeft w:val="0"/>
      <w:marRight w:val="0"/>
      <w:marTop w:val="0"/>
      <w:marBottom w:val="0"/>
      <w:divBdr>
        <w:top w:val="none" w:sz="0" w:space="0" w:color="auto"/>
        <w:left w:val="none" w:sz="0" w:space="0" w:color="auto"/>
        <w:bottom w:val="none" w:sz="0" w:space="0" w:color="auto"/>
        <w:right w:val="none" w:sz="0" w:space="0" w:color="auto"/>
      </w:divBdr>
    </w:div>
    <w:div w:id="1927377020">
      <w:bodyDiv w:val="1"/>
      <w:marLeft w:val="0"/>
      <w:marRight w:val="0"/>
      <w:marTop w:val="0"/>
      <w:marBottom w:val="0"/>
      <w:divBdr>
        <w:top w:val="none" w:sz="0" w:space="0" w:color="auto"/>
        <w:left w:val="none" w:sz="0" w:space="0" w:color="auto"/>
        <w:bottom w:val="none" w:sz="0" w:space="0" w:color="auto"/>
        <w:right w:val="none" w:sz="0" w:space="0" w:color="auto"/>
      </w:divBdr>
    </w:div>
    <w:div w:id="1944459987">
      <w:bodyDiv w:val="1"/>
      <w:marLeft w:val="0"/>
      <w:marRight w:val="0"/>
      <w:marTop w:val="0"/>
      <w:marBottom w:val="0"/>
      <w:divBdr>
        <w:top w:val="none" w:sz="0" w:space="0" w:color="auto"/>
        <w:left w:val="none" w:sz="0" w:space="0" w:color="auto"/>
        <w:bottom w:val="none" w:sz="0" w:space="0" w:color="auto"/>
        <w:right w:val="none" w:sz="0" w:space="0" w:color="auto"/>
      </w:divBdr>
    </w:div>
    <w:div w:id="1976181471">
      <w:bodyDiv w:val="1"/>
      <w:marLeft w:val="0"/>
      <w:marRight w:val="0"/>
      <w:marTop w:val="0"/>
      <w:marBottom w:val="0"/>
      <w:divBdr>
        <w:top w:val="none" w:sz="0" w:space="0" w:color="auto"/>
        <w:left w:val="none" w:sz="0" w:space="0" w:color="auto"/>
        <w:bottom w:val="none" w:sz="0" w:space="0" w:color="auto"/>
        <w:right w:val="none" w:sz="0" w:space="0" w:color="auto"/>
      </w:divBdr>
    </w:div>
    <w:div w:id="1980761305">
      <w:bodyDiv w:val="1"/>
      <w:marLeft w:val="0"/>
      <w:marRight w:val="0"/>
      <w:marTop w:val="0"/>
      <w:marBottom w:val="0"/>
      <w:divBdr>
        <w:top w:val="none" w:sz="0" w:space="0" w:color="auto"/>
        <w:left w:val="none" w:sz="0" w:space="0" w:color="auto"/>
        <w:bottom w:val="none" w:sz="0" w:space="0" w:color="auto"/>
        <w:right w:val="none" w:sz="0" w:space="0" w:color="auto"/>
      </w:divBdr>
    </w:div>
    <w:div w:id="1997875844">
      <w:bodyDiv w:val="1"/>
      <w:marLeft w:val="0"/>
      <w:marRight w:val="0"/>
      <w:marTop w:val="0"/>
      <w:marBottom w:val="0"/>
      <w:divBdr>
        <w:top w:val="none" w:sz="0" w:space="0" w:color="auto"/>
        <w:left w:val="none" w:sz="0" w:space="0" w:color="auto"/>
        <w:bottom w:val="none" w:sz="0" w:space="0" w:color="auto"/>
        <w:right w:val="none" w:sz="0" w:space="0" w:color="auto"/>
      </w:divBdr>
    </w:div>
    <w:div w:id="2068993405">
      <w:bodyDiv w:val="1"/>
      <w:marLeft w:val="0"/>
      <w:marRight w:val="0"/>
      <w:marTop w:val="0"/>
      <w:marBottom w:val="0"/>
      <w:divBdr>
        <w:top w:val="none" w:sz="0" w:space="0" w:color="auto"/>
        <w:left w:val="none" w:sz="0" w:space="0" w:color="auto"/>
        <w:bottom w:val="none" w:sz="0" w:space="0" w:color="auto"/>
        <w:right w:val="none" w:sz="0" w:space="0" w:color="auto"/>
      </w:divBdr>
    </w:div>
    <w:div w:id="21341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iqueturker.myleot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eb.stanford.edu/~jdegen/exp1a/experi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7ECAA-6BEE-7A45-BE92-CE84E555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11988</Words>
  <Characters>68333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2019-04-08T18:53:00Z</cp:lastPrinted>
  <dcterms:created xsi:type="dcterms:W3CDTF">2019-10-08T05:10:00Z</dcterms:created>
  <dcterms:modified xsi:type="dcterms:W3CDTF">2019-10-08T06:03:00Z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36a300af-7642-32fc-862e-29ffd60e2444</vt:lpwstr>
  </property>
  <property fmtid="{D5CDD505-2E9C-101B-9397-08002B2CF9AE}" pid="24" name="Mendeley Citation Style_1">
    <vt:lpwstr>http://www.zotero.org/styles/apa</vt:lpwstr>
  </property>
</Properties>
</file>